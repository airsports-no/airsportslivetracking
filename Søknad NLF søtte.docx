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B58EE" w14:textId="494B70A8" w:rsidR="00705C1E" w:rsidRPr="002F4A7B" w:rsidRDefault="00705C1E" w:rsidP="00705C1E">
      <w:pPr>
        <w:rPr>
          <w:b/>
          <w:bCs/>
          <w:sz w:val="40"/>
          <w:szCs w:val="40"/>
        </w:rPr>
      </w:pPr>
      <w:r w:rsidRPr="00705C1E">
        <w:rPr>
          <w:b/>
          <w:bCs/>
          <w:sz w:val="24"/>
          <w:szCs w:val="24"/>
        </w:rPr>
        <w:t>Konkurranseutvalget</w:t>
      </w:r>
      <w:r w:rsidR="00F10279">
        <w:rPr>
          <w:b/>
          <w:bCs/>
          <w:sz w:val="24"/>
          <w:szCs w:val="24"/>
        </w:rPr>
        <w:t xml:space="preserve"> NLF</w:t>
      </w:r>
    </w:p>
    <w:p w14:paraId="2399713E" w14:textId="5A291F87" w:rsidR="00705C1E" w:rsidRPr="00484975" w:rsidRDefault="00705C1E" w:rsidP="00705C1E">
      <w:r w:rsidRPr="00484975">
        <w:t>AIR SPORTS LIVE TRACKING</w:t>
      </w:r>
    </w:p>
    <w:p w14:paraId="509A2B11" w14:textId="0BF5FD2C" w:rsidR="00705C1E" w:rsidRPr="00F10279" w:rsidRDefault="00E6463F" w:rsidP="00705C1E">
      <w:pPr>
        <w:jc w:val="right"/>
      </w:pPr>
      <w:r>
        <w:t>11</w:t>
      </w:r>
      <w:r w:rsidR="00F10279" w:rsidRPr="00F10279">
        <w:t xml:space="preserve"> </w:t>
      </w:r>
      <w:r w:rsidR="002F4A7B">
        <w:t>februar</w:t>
      </w:r>
      <w:r w:rsidR="00705C1E" w:rsidRPr="00F10279">
        <w:t xml:space="preserve"> 2021</w:t>
      </w:r>
    </w:p>
    <w:p w14:paraId="45731952" w14:textId="7B5397D7" w:rsidR="00705C1E" w:rsidRPr="006C1A35" w:rsidRDefault="00705C1E" w:rsidP="00705C1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Søknad om støtte</w:t>
      </w:r>
      <w:r w:rsidR="00F10279">
        <w:rPr>
          <w:b/>
          <w:bCs/>
          <w:sz w:val="32"/>
          <w:szCs w:val="32"/>
        </w:rPr>
        <w:t xml:space="preserve"> til Live Tracking</w:t>
      </w:r>
    </w:p>
    <w:p w14:paraId="266E2AD3" w14:textId="77777777" w:rsidR="00521120" w:rsidRDefault="00705C1E" w:rsidP="00521120">
      <w:r w:rsidRPr="00705C1E">
        <w:t xml:space="preserve">Air Sports Live Tracking har vært </w:t>
      </w:r>
      <w:r>
        <w:t>i dialog med NLF om ulike forhold knyttet til Live Tracking av konkurranser</w:t>
      </w:r>
      <w:r w:rsidR="00521120">
        <w:t xml:space="preserve"> og for bruk av private piloter</w:t>
      </w:r>
      <w:r>
        <w:t>.  Gjennom denne dialogen har det kommet ulike ønsker</w:t>
      </w:r>
      <w:r w:rsidR="00521120">
        <w:t xml:space="preserve">, samt </w:t>
      </w:r>
      <w:r>
        <w:t>behov</w:t>
      </w:r>
      <w:r w:rsidR="00521120">
        <w:t xml:space="preserve"> ift drift.</w:t>
      </w:r>
    </w:p>
    <w:p w14:paraId="7CCA25A1" w14:textId="616C535D" w:rsidR="00705C1E" w:rsidRDefault="00705C1E" w:rsidP="00521120">
      <w:r w:rsidRPr="00705C1E">
        <w:t xml:space="preserve">Air Sports Live Tracking har laget et </w:t>
      </w:r>
      <w:r>
        <w:t xml:space="preserve">oppett for presisjonsflyging, tilsvarende modul som benyttes under NM for motorfly og sportsfly. Denne er utviklet som </w:t>
      </w:r>
      <w:r w:rsidR="00521120">
        <w:t>«</w:t>
      </w:r>
      <w:r>
        <w:t>dugnad</w:t>
      </w:r>
      <w:r w:rsidR="00521120">
        <w:t>»</w:t>
      </w:r>
      <w:r>
        <w:t xml:space="preserve"> fra Air Sports Live Tracking til alle konkurranseflygere. Dette skaper også rammemodellen for Live Tracking, og gjennom denne kan vi </w:t>
      </w:r>
      <w:del w:id="0" w:author="Frank Olaf Sem-Jacobsen" w:date="2021-02-14T10:43:00Z">
        <w:r w:rsidDel="00AD1BBA">
          <w:delText>og</w:delText>
        </w:r>
      </w:del>
      <w:r>
        <w:t xml:space="preserve">så legge til flere varianter av konkurranser. </w:t>
      </w:r>
    </w:p>
    <w:p w14:paraId="2DA505A0" w14:textId="77777777" w:rsidR="0022057C" w:rsidRDefault="0022057C" w:rsidP="0022057C">
      <w:pPr>
        <w:pStyle w:val="ListParagraph"/>
      </w:pPr>
    </w:p>
    <w:p w14:paraId="6B195268" w14:textId="6EDE677F" w:rsidR="00705C1E" w:rsidRDefault="00705C1E" w:rsidP="00705C1E">
      <w:pPr>
        <w:pStyle w:val="ListParagraph"/>
        <w:numPr>
          <w:ilvl w:val="0"/>
          <w:numId w:val="1"/>
        </w:numPr>
      </w:pPr>
      <w:r w:rsidRPr="00CE56BA">
        <w:rPr>
          <w:b/>
          <w:bCs/>
        </w:rPr>
        <w:t>Drift</w:t>
      </w:r>
      <w:r>
        <w:t xml:space="preserve"> av tjenesten. </w:t>
      </w:r>
      <w:r w:rsidRPr="00705C1E">
        <w:t>Air Sports Live Tracking baseres på frivillig</w:t>
      </w:r>
      <w:r>
        <w:t xml:space="preserve">het og tjenesten </w:t>
      </w:r>
      <w:r w:rsidR="00521120">
        <w:t>tar utgangspunkt i</w:t>
      </w:r>
      <w:r>
        <w:t xml:space="preserve"> dette. For å sikre drift og vedlikehold av tjenesten søkes det om en økonomisk støtte på kr 10</w:t>
      </w:r>
      <w:r w:rsidR="00484975">
        <w:t> </w:t>
      </w:r>
      <w:r>
        <w:t>000</w:t>
      </w:r>
      <w:r w:rsidR="00484975">
        <w:t>,-</w:t>
      </w:r>
      <w:r>
        <w:t xml:space="preserve"> per år for </w:t>
      </w:r>
      <w:r w:rsidR="00521120">
        <w:t xml:space="preserve">leie av </w:t>
      </w:r>
      <w:r w:rsidR="0022057C">
        <w:t>server</w:t>
      </w:r>
      <w:r w:rsidR="00521120">
        <w:t xml:space="preserve"> og drift av denne</w:t>
      </w:r>
      <w:r w:rsidR="0022057C">
        <w:t>. Serverkostnaden alene utgjør her 70%</w:t>
      </w:r>
      <w:r w:rsidR="00521120">
        <w:t xml:space="preserve"> av beløpet</w:t>
      </w:r>
      <w:r w:rsidR="0022057C">
        <w:t xml:space="preserve">, resten er for </w:t>
      </w:r>
      <w:r w:rsidR="00521120">
        <w:t xml:space="preserve">et minimum av </w:t>
      </w:r>
      <w:r w:rsidR="0022057C">
        <w:t xml:space="preserve">vedlikehold eller nødvendige oppgraderinger. </w:t>
      </w:r>
      <w:r w:rsidR="007F54C4">
        <w:t xml:space="preserve">Her ønsker vi helst en treårig avtale for å sikre våre </w:t>
      </w:r>
      <w:r w:rsidR="00521120">
        <w:t xml:space="preserve">eksterne </w:t>
      </w:r>
      <w:r w:rsidR="007F54C4">
        <w:t>forpliktelser</w:t>
      </w:r>
      <w:r w:rsidR="00521120">
        <w:t>. Avtalen reforhandles så etter endt periode ift løpetid. (Ift om det inngås en 1 eller 3 års avt.)</w:t>
      </w:r>
    </w:p>
    <w:p w14:paraId="1072930F" w14:textId="77777777" w:rsidR="0022057C" w:rsidRDefault="0022057C" w:rsidP="0022057C">
      <w:pPr>
        <w:pStyle w:val="ListParagraph"/>
      </w:pPr>
    </w:p>
    <w:p w14:paraId="549C6F9C" w14:textId="5DF3D554" w:rsidR="0022057C" w:rsidRDefault="0022057C" w:rsidP="00705C1E">
      <w:pPr>
        <w:pStyle w:val="ListParagraph"/>
        <w:numPr>
          <w:ilvl w:val="0"/>
          <w:numId w:val="1"/>
        </w:numPr>
      </w:pPr>
      <w:r w:rsidRPr="00CE56BA">
        <w:rPr>
          <w:b/>
          <w:bCs/>
        </w:rPr>
        <w:t>Live Stream</w:t>
      </w:r>
      <w:r>
        <w:t>. For å gjennomføre Live Stream av NM 2021, trenger vi noe utstyr for gjennomføring</w:t>
      </w:r>
      <w:r w:rsidR="00484975">
        <w:t>,</w:t>
      </w:r>
      <w:r>
        <w:t xml:space="preserve"> som går ut over</w:t>
      </w:r>
      <w:r w:rsidR="00521120">
        <w:t xml:space="preserve"> vårt</w:t>
      </w:r>
      <w:r>
        <w:t xml:space="preserve"> normal behov av utstyr. Dvs utstyr som vi normalt ikke trenger, men kun for å løse </w:t>
      </w:r>
      <w:del w:id="1" w:author="Frank Olaf Sem-Jacobsen" w:date="2021-02-14T10:45:00Z">
        <w:r w:rsidDel="00AD1BBA">
          <w:delText>«</w:delText>
        </w:r>
      </w:del>
      <w:r w:rsidRPr="00AD1BBA">
        <w:rPr>
          <w:i/>
          <w:iCs/>
          <w:rPrChange w:id="2" w:author="Frank Olaf Sem-Jacobsen" w:date="2021-02-14T10:45:00Z">
            <w:rPr/>
          </w:rPrChange>
        </w:rPr>
        <w:t>dette</w:t>
      </w:r>
      <w:del w:id="3" w:author="Frank Olaf Sem-Jacobsen" w:date="2021-02-14T10:45:00Z">
        <w:r w:rsidDel="00AD1BBA">
          <w:delText>»</w:delText>
        </w:r>
      </w:del>
      <w:r>
        <w:t xml:space="preserve"> oppdraget på veiene av NLF.  Som tidligere spesifisert trenger vi utstyr for ca kr 9.000,- Vi tar ikke noe ytterligere betalt for oppdaget iht forslaget sendt tidligere for NM sportsfly.</w:t>
      </w:r>
    </w:p>
    <w:p w14:paraId="7252C915" w14:textId="77777777" w:rsidR="0022057C" w:rsidRDefault="0022057C" w:rsidP="0022057C">
      <w:pPr>
        <w:pStyle w:val="ListParagraph"/>
      </w:pPr>
    </w:p>
    <w:p w14:paraId="298F1CDB" w14:textId="1B0049F3" w:rsidR="0022057C" w:rsidRDefault="0022057C" w:rsidP="00705C1E">
      <w:pPr>
        <w:pStyle w:val="ListParagraph"/>
        <w:numPr>
          <w:ilvl w:val="0"/>
          <w:numId w:val="1"/>
        </w:numPr>
      </w:pPr>
      <w:r w:rsidRPr="00CE56BA">
        <w:rPr>
          <w:b/>
          <w:bCs/>
        </w:rPr>
        <w:t>Utvidelse</w:t>
      </w:r>
      <w:r>
        <w:t xml:space="preserve"> av systemet til å dekke ANR og mobilapplikasjon</w:t>
      </w:r>
      <w:r w:rsidR="00B958B7">
        <w:t xml:space="preserve">, jfr møte med </w:t>
      </w:r>
      <w:r w:rsidR="00521120">
        <w:t>motorflyseksjonen</w:t>
      </w:r>
      <w:r w:rsidR="00B958B7">
        <w:t xml:space="preserve"> 25.01.</w:t>
      </w:r>
      <w:r w:rsidR="00521120">
        <w:t>20</w:t>
      </w:r>
      <w:r w:rsidR="00B958B7">
        <w:t>21</w:t>
      </w:r>
      <w:r w:rsidR="00521120">
        <w:t>.</w:t>
      </w:r>
      <w:r>
        <w:t xml:space="preserve"> Mye av grunnlaget for å legge til ANR som en konkurranseform er alt lagt til grunn, men ettersom konkurransen avviker fra presisjonsflyging vil det kreve </w:t>
      </w:r>
      <w:r w:rsidR="00C23969">
        <w:t xml:space="preserve">estimert </w:t>
      </w:r>
      <w:r>
        <w:t xml:space="preserve">to ukers arbeid </w:t>
      </w:r>
      <w:r w:rsidR="007F54C4">
        <w:t>for å</w:t>
      </w:r>
      <w:r>
        <w:t xml:space="preserve"> implementere og tilrettelegge for dette. Vi ser også </w:t>
      </w:r>
      <w:r w:rsidR="00C23969">
        <w:t>på</w:t>
      </w:r>
      <w:r>
        <w:t xml:space="preserve"> </w:t>
      </w:r>
      <w:r w:rsidR="007F54C4">
        <w:t xml:space="preserve">ønsket om en </w:t>
      </w:r>
      <w:r w:rsidR="00C23969">
        <w:t xml:space="preserve">enkel </w:t>
      </w:r>
      <w:r>
        <w:t>mobil applikasjon</w:t>
      </w:r>
      <w:r w:rsidR="00C23969">
        <w:t>. Dette</w:t>
      </w:r>
      <w:r>
        <w:t xml:space="preserve"> </w:t>
      </w:r>
      <w:r w:rsidR="007F54C4">
        <w:t xml:space="preserve">vil kreve </w:t>
      </w:r>
      <w:r w:rsidR="00B958B7">
        <w:t xml:space="preserve">ekstern </w:t>
      </w:r>
      <w:r w:rsidR="00C23969">
        <w:t xml:space="preserve">hjelp </w:t>
      </w:r>
      <w:r w:rsidR="007F54C4">
        <w:t xml:space="preserve">og </w:t>
      </w:r>
      <w:r w:rsidR="00B958B7">
        <w:t xml:space="preserve">et </w:t>
      </w:r>
      <w:r w:rsidR="007F54C4">
        <w:t xml:space="preserve">vesentlig utviklingsarbeid. Her har vi en samarbeidspartner som vil hjelpe oss under rimelige forutsettinger. </w:t>
      </w:r>
      <w:r w:rsidR="00B958B7">
        <w:t>Vedlikehold av appen er tenkt finansieres ved et rimelig abonnement i a</w:t>
      </w:r>
      <w:r w:rsidR="007F54C4">
        <w:t>pplikasjonen.  S</w:t>
      </w:r>
      <w:r w:rsidR="00B958B7">
        <w:t>å s</w:t>
      </w:r>
      <w:r w:rsidR="007F54C4">
        <w:t xml:space="preserve">amlet for å dekke deler av utviklingsarbeidet for </w:t>
      </w:r>
      <w:r w:rsidR="00B958B7">
        <w:t>en ny task</w:t>
      </w:r>
      <w:r w:rsidR="007F54C4">
        <w:t xml:space="preserve"> ANR, og deler av kostnadene knyttet til </w:t>
      </w:r>
      <w:r w:rsidR="00C23969">
        <w:t xml:space="preserve">utvikling av en </w:t>
      </w:r>
      <w:r w:rsidR="007F54C4">
        <w:t>mobilapplikasjonen søker vi med dette om en økonomisk støtte på kr 3</w:t>
      </w:r>
      <w:r w:rsidR="00C23969">
        <w:t>5</w:t>
      </w:r>
      <w:r w:rsidR="007F54C4">
        <w:t> 000,-</w:t>
      </w:r>
    </w:p>
    <w:p w14:paraId="7196F502" w14:textId="77777777" w:rsidR="007F54C4" w:rsidRDefault="007F54C4" w:rsidP="007F54C4">
      <w:pPr>
        <w:pStyle w:val="ListParagraph"/>
      </w:pPr>
    </w:p>
    <w:p w14:paraId="66DF8C16" w14:textId="49AB49AC" w:rsidR="00CE56BA" w:rsidRDefault="00D6146F" w:rsidP="00D6146F">
      <w:pPr>
        <w:pStyle w:val="ListParagraph"/>
        <w:numPr>
          <w:ilvl w:val="0"/>
          <w:numId w:val="1"/>
        </w:numPr>
      </w:pPr>
      <w:r>
        <w:rPr>
          <w:b/>
          <w:bCs/>
        </w:rPr>
        <w:t>Annet ø</w:t>
      </w:r>
      <w:r w:rsidR="007F54C4" w:rsidRPr="00CE56BA">
        <w:rPr>
          <w:b/>
          <w:bCs/>
        </w:rPr>
        <w:t>vrig arbeid</w:t>
      </w:r>
      <w:r w:rsidR="007F54C4">
        <w:t xml:space="preserve"> eller tilpasning skjer iht avtale på kr 400 per time, hvor alt avtales i forkant </w:t>
      </w:r>
      <w:r>
        <w:t>for</w:t>
      </w:r>
      <w:r w:rsidR="007F54C4">
        <w:t xml:space="preserve"> godkjennelse. For eksempel om andre seksjoner ønsker tilpasninger for bruk</w:t>
      </w:r>
      <w:r w:rsidR="00F10279">
        <w:t>. F</w:t>
      </w:r>
      <w:r w:rsidR="007F54C4">
        <w:t xml:space="preserve">or eksempel </w:t>
      </w:r>
      <w:r w:rsidR="00CE56BA">
        <w:t>seilfly</w:t>
      </w:r>
      <w:r w:rsidR="007F54C4">
        <w:t xml:space="preserve"> eller </w:t>
      </w:r>
      <w:r w:rsidR="00C23969">
        <w:t>ballong ønsker en tracking modul</w:t>
      </w:r>
      <w:r w:rsidR="00CE56BA">
        <w:t>. Gitt forutsetning av mobil dekning fra ballong</w:t>
      </w:r>
      <w:r w:rsidR="00C23969">
        <w:t>, så kan dette gjøres ganske enkelt</w:t>
      </w:r>
      <w:r>
        <w:t xml:space="preserve"> og ikke veldig mange timer mtp NM 2021</w:t>
      </w:r>
      <w:r w:rsidR="00C23969">
        <w:t>.</w:t>
      </w:r>
      <w:r w:rsidR="00CE56BA">
        <w:t xml:space="preserve"> ;)</w:t>
      </w:r>
    </w:p>
    <w:p w14:paraId="1305F6F3" w14:textId="0587CE88" w:rsidR="00CE56BA" w:rsidRDefault="00CE56BA" w:rsidP="00CE56BA">
      <w:pPr>
        <w:ind w:left="360"/>
      </w:pPr>
      <w:r>
        <w:t xml:space="preserve">Vi har lagt opp dette til å være en «gratis» tjeneste for alle piloter i alle land. Dvs at systemet kan brukes også globalt. </w:t>
      </w:r>
      <w:r w:rsidR="00085378">
        <w:t xml:space="preserve">Søtten som </w:t>
      </w:r>
      <w:r w:rsidR="00D6146F">
        <w:t xml:space="preserve">vi mottar </w:t>
      </w:r>
      <w:r w:rsidR="00085378">
        <w:t>er kun bidrag for å tilrettelegge</w:t>
      </w:r>
      <w:r w:rsidR="00D6146F">
        <w:t xml:space="preserve"> tjenesten</w:t>
      </w:r>
      <w:r w:rsidR="00085378">
        <w:t xml:space="preserve"> og gir ikke eierskap eller bestemmelsesrett. </w:t>
      </w:r>
      <w:r>
        <w:t xml:space="preserve">Det betyr at den utviklingsjobben vi gjør </w:t>
      </w:r>
      <w:r w:rsidR="00C23969">
        <w:t xml:space="preserve">for NLF </w:t>
      </w:r>
      <w:r>
        <w:t xml:space="preserve">ift ANR og APP, </w:t>
      </w:r>
      <w:r w:rsidR="00085378">
        <w:t>inngår i den samlede</w:t>
      </w:r>
      <w:r>
        <w:t xml:space="preserve"> tjeneste som</w:t>
      </w:r>
      <w:r w:rsidR="00085378">
        <w:t xml:space="preserve"> også</w:t>
      </w:r>
      <w:r>
        <w:t xml:space="preserve"> blir tilgjengelig for FAI og det internasjonale flymiljøet. Vi tar ikke noe mer betalt for å gjøre dette tilgjengelig</w:t>
      </w:r>
      <w:r w:rsidR="00085378">
        <w:t xml:space="preserve"> internasjonalt</w:t>
      </w:r>
      <w:r>
        <w:t xml:space="preserve">. NLF står derfor fritt til å søke FAI eller andre om støtte </w:t>
      </w:r>
      <w:r w:rsidR="00085378">
        <w:t>for</w:t>
      </w:r>
      <w:r>
        <w:t xml:space="preserve"> å dele</w:t>
      </w:r>
      <w:r w:rsidR="00085378">
        <w:t xml:space="preserve"> </w:t>
      </w:r>
      <w:r>
        <w:t>disse kostande</w:t>
      </w:r>
      <w:r w:rsidR="00D6146F">
        <w:t>ne tilbake</w:t>
      </w:r>
      <w:r w:rsidR="00C23969">
        <w:t>,</w:t>
      </w:r>
      <w:r>
        <w:t xml:space="preserve"> om NLF ønsker dette. </w:t>
      </w:r>
      <w:r w:rsidR="002F4A7B">
        <w:t xml:space="preserve"> Vi vil også ta forbehold om at det kan være reklame på siden for å dekke øvrig arbeid vi har knyttet til tjenesten eller aktiviteter</w:t>
      </w:r>
    </w:p>
    <w:p w14:paraId="7D4C81E5" w14:textId="149C6C31" w:rsidR="00377B22" w:rsidRDefault="00085378" w:rsidP="00CE56BA">
      <w:pPr>
        <w:ind w:left="360"/>
      </w:pPr>
      <w:r>
        <w:t>Vi</w:t>
      </w:r>
      <w:r w:rsidR="00CE56BA">
        <w:t xml:space="preserve"> understreker at </w:t>
      </w:r>
      <w:r>
        <w:t>Live Tracking</w:t>
      </w:r>
      <w:r w:rsidR="00CE56BA">
        <w:t xml:space="preserve"> er laget </w:t>
      </w:r>
      <w:r w:rsidR="00C23969">
        <w:t>basert på</w:t>
      </w:r>
      <w:r w:rsidR="00CE56BA">
        <w:t xml:space="preserve"> frivillighet</w:t>
      </w:r>
      <w:r w:rsidR="00C23969">
        <w:t>,</w:t>
      </w:r>
      <w:r w:rsidR="00CE56BA">
        <w:t xml:space="preserve"> og pris og system </w:t>
      </w:r>
      <w:r w:rsidR="00C23969">
        <w:t xml:space="preserve">gjenspeiler dette og </w:t>
      </w:r>
      <w:r w:rsidR="00CE56BA">
        <w:t xml:space="preserve">kan ikke forventes å ha en </w:t>
      </w:r>
      <w:r w:rsidR="00F10279">
        <w:t>kommersiell standard</w:t>
      </w:r>
      <w:r w:rsidR="00CE56BA">
        <w:t xml:space="preserve">. Med dette forbeholdet vil vi likevel tilstrebe at tjenesten fremstår med god brukervennlighet og </w:t>
      </w:r>
      <w:r w:rsidR="00F10279">
        <w:t xml:space="preserve">høy </w:t>
      </w:r>
      <w:r w:rsidR="00CE56BA">
        <w:t xml:space="preserve">kvalitet. </w:t>
      </w:r>
      <w:r w:rsidR="002F4A7B">
        <w:t>Vi tar</w:t>
      </w:r>
      <w:r w:rsidR="00F10279">
        <w:t xml:space="preserve"> ikke</w:t>
      </w:r>
      <w:r w:rsidR="00CE56BA">
        <w:t xml:space="preserve"> betalt for</w:t>
      </w:r>
      <w:r w:rsidR="00F10279">
        <w:t xml:space="preserve"> bruk eller modifikasjoner, vi legge</w:t>
      </w:r>
      <w:r w:rsidR="00C23969">
        <w:t>r derf</w:t>
      </w:r>
      <w:r>
        <w:t>o</w:t>
      </w:r>
      <w:r w:rsidR="00C23969">
        <w:t>r</w:t>
      </w:r>
      <w:r w:rsidR="00F10279">
        <w:t xml:space="preserve"> til grunn at tjenesten leveres som den er og fremstår. Se </w:t>
      </w:r>
      <w:r w:rsidR="00C23969">
        <w:t xml:space="preserve">vår SLA og </w:t>
      </w:r>
      <w:r w:rsidR="00F10279">
        <w:t>disclaimer.</w:t>
      </w:r>
      <w:r w:rsidR="002F4A7B">
        <w:t xml:space="preserve"> </w:t>
      </w:r>
      <w:r w:rsidR="00377B22">
        <w:t>Alle priser er eksklusive moms, NLF velger selv hva de ønsker å støtte ift hva de ønsker av tjenester.</w:t>
      </w:r>
    </w:p>
    <w:p w14:paraId="4FEF4CBF" w14:textId="47B5CB5F" w:rsidR="003808D7" w:rsidRPr="0086278F" w:rsidRDefault="003808D7" w:rsidP="00CE56BA">
      <w:pPr>
        <w:ind w:left="360"/>
        <w:rPr>
          <w:sz w:val="32"/>
          <w:szCs w:val="32"/>
        </w:rPr>
      </w:pPr>
      <w:r w:rsidRPr="0086278F">
        <w:rPr>
          <w:sz w:val="32"/>
          <w:szCs w:val="32"/>
        </w:rPr>
        <w:lastRenderedPageBreak/>
        <w:t xml:space="preserve">Detaljert prisoverslag på </w:t>
      </w:r>
      <w:r w:rsidR="0086278F" w:rsidRPr="0086278F">
        <w:rPr>
          <w:sz w:val="32"/>
          <w:szCs w:val="32"/>
        </w:rPr>
        <w:t xml:space="preserve">for </w:t>
      </w:r>
      <w:r w:rsidRPr="0086278F">
        <w:rPr>
          <w:sz w:val="32"/>
          <w:szCs w:val="32"/>
        </w:rPr>
        <w:t>økonomisk støtte til Live Tracking.</w:t>
      </w:r>
    </w:p>
    <w:p w14:paraId="092EC725" w14:textId="77777777" w:rsidR="003808D7" w:rsidRDefault="003808D7" w:rsidP="00CE56BA">
      <w:pPr>
        <w:ind w:left="360"/>
      </w:pPr>
    </w:p>
    <w:p w14:paraId="07CD96D5" w14:textId="7020C4A8" w:rsidR="003808D7" w:rsidRPr="0086278F" w:rsidRDefault="003808D7" w:rsidP="00CE56BA">
      <w:pPr>
        <w:ind w:left="360"/>
        <w:rPr>
          <w:b/>
          <w:bCs/>
        </w:rPr>
      </w:pPr>
      <w:r w:rsidRPr="0086278F">
        <w:rPr>
          <w:b/>
          <w:bCs/>
        </w:rPr>
        <w:t>Engangskostnad</w:t>
      </w:r>
    </w:p>
    <w:p w14:paraId="34254716" w14:textId="5C7EDB7E" w:rsidR="003808D7" w:rsidRDefault="003808D7" w:rsidP="00CE56BA">
      <w:pPr>
        <w:ind w:left="360"/>
      </w:pPr>
      <w:r>
        <w:t>Implementering av ANR, test trackere og mobili apikasjon.</w:t>
      </w:r>
      <w:r>
        <w:tab/>
      </w:r>
      <w:r>
        <w:tab/>
      </w:r>
      <w:r>
        <w:tab/>
      </w:r>
      <w:r>
        <w:tab/>
      </w:r>
      <w:r>
        <w:tab/>
        <w:t>35 000,-</w:t>
      </w:r>
    </w:p>
    <w:p w14:paraId="559DAD64" w14:textId="50CA1CBD" w:rsidR="003808D7" w:rsidRDefault="003808D7" w:rsidP="00CE56BA">
      <w:pPr>
        <w:ind w:left="360"/>
      </w:pPr>
      <w:r>
        <w:t>Utstyr for å gjennomføre NM *(1)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9 000,-</w:t>
      </w:r>
    </w:p>
    <w:p w14:paraId="6AEEBB84" w14:textId="31E6FA9E" w:rsidR="003808D7" w:rsidRPr="00E6463F" w:rsidRDefault="0086278F" w:rsidP="00CE56BA">
      <w:pPr>
        <w:ind w:left="360"/>
        <w:rPr>
          <w:u w:val="single"/>
        </w:rPr>
      </w:pPr>
      <w:r w:rsidRPr="00E6463F">
        <w:rPr>
          <w:u w:val="single"/>
        </w:rPr>
        <w:t>Sum engangskostnader</w:t>
      </w:r>
      <w:r w:rsidRPr="00E6463F">
        <w:rPr>
          <w:u w:val="single"/>
        </w:rPr>
        <w:tab/>
      </w:r>
      <w:r w:rsidRPr="00E6463F">
        <w:rPr>
          <w:u w:val="single"/>
        </w:rPr>
        <w:tab/>
      </w:r>
      <w:r w:rsidRPr="00E6463F">
        <w:rPr>
          <w:u w:val="single"/>
        </w:rPr>
        <w:tab/>
      </w:r>
      <w:r w:rsidRPr="00E6463F">
        <w:rPr>
          <w:u w:val="single"/>
        </w:rPr>
        <w:tab/>
      </w:r>
      <w:r w:rsidRPr="00E6463F">
        <w:rPr>
          <w:u w:val="single"/>
        </w:rPr>
        <w:tab/>
      </w:r>
      <w:r w:rsidRPr="00E6463F">
        <w:rPr>
          <w:u w:val="single"/>
        </w:rPr>
        <w:tab/>
      </w:r>
      <w:r w:rsidRPr="00E6463F">
        <w:rPr>
          <w:u w:val="single"/>
        </w:rPr>
        <w:tab/>
      </w:r>
      <w:r w:rsidRPr="00E6463F">
        <w:rPr>
          <w:u w:val="single"/>
        </w:rPr>
        <w:tab/>
      </w:r>
      <w:r w:rsidRPr="00E6463F">
        <w:rPr>
          <w:u w:val="single"/>
        </w:rPr>
        <w:tab/>
        <w:t>44 000,-</w:t>
      </w:r>
    </w:p>
    <w:p w14:paraId="161A74DF" w14:textId="77777777" w:rsidR="0086278F" w:rsidRDefault="0086278F" w:rsidP="00CE56BA">
      <w:pPr>
        <w:ind w:left="360"/>
      </w:pPr>
    </w:p>
    <w:p w14:paraId="570C9324" w14:textId="2DE3E16E" w:rsidR="003808D7" w:rsidRDefault="003808D7" w:rsidP="00CE56BA">
      <w:pPr>
        <w:ind w:left="360"/>
      </w:pPr>
      <w:r>
        <w:t>Difts</w:t>
      </w:r>
      <w:del w:id="4" w:author="Frank Olaf Sem-Jacobsen" w:date="2021-02-14T10:49:00Z">
        <w:r w:rsidDel="00AD1BBA">
          <w:delText xml:space="preserve"> </w:delText>
        </w:r>
      </w:del>
      <w:r>
        <w:t>støtte per år for levering av tjenesten *(2)</w:t>
      </w:r>
      <w:r>
        <w:tab/>
      </w:r>
      <w:r>
        <w:tab/>
      </w:r>
      <w:r>
        <w:tab/>
      </w:r>
      <w:r>
        <w:tab/>
      </w:r>
      <w:r>
        <w:tab/>
      </w:r>
      <w:r>
        <w:tab/>
        <w:t>10 000,-</w:t>
      </w:r>
    </w:p>
    <w:p w14:paraId="04873433" w14:textId="642D1FE5" w:rsidR="003808D7" w:rsidRDefault="003808D7" w:rsidP="00CE56BA">
      <w:pPr>
        <w:ind w:left="360"/>
      </w:pPr>
      <w:r>
        <w:t>Alle priser er ex moms.</w:t>
      </w:r>
    </w:p>
    <w:p w14:paraId="322D7DD7" w14:textId="77777777" w:rsidR="007502D8" w:rsidRDefault="007502D8" w:rsidP="00CE56BA">
      <w:pPr>
        <w:ind w:left="360"/>
      </w:pPr>
    </w:p>
    <w:p w14:paraId="75339EDD" w14:textId="57A322B3" w:rsidR="003808D7" w:rsidRDefault="003808D7" w:rsidP="00CE56BA">
      <w:pPr>
        <w:ind w:left="360"/>
      </w:pPr>
      <w:r>
        <w:t>*1  Forutsetter funksjonell infrastruktur slik som internett</w:t>
      </w:r>
      <w:r w:rsidR="00E6463F">
        <w:t>, PA anlegg osv. Dette kan brukes både til Sportsfly og Motorfly, men det forutsetter aktiv bistand fra NLF og utøvere for å få Prosjektplan og materiell knyttet til en fullstendig Live Streaming.</w:t>
      </w:r>
    </w:p>
    <w:p w14:paraId="58A1F01A" w14:textId="716C0BCF" w:rsidR="003808D7" w:rsidRDefault="003808D7" w:rsidP="007502D8">
      <w:pPr>
        <w:ind w:left="360"/>
      </w:pPr>
      <w:r>
        <w:t>*2 Forutsetter dagen</w:t>
      </w:r>
      <w:ins w:id="5" w:author="Frank Olaf Sem-Jacobsen" w:date="2021-02-14T10:50:00Z">
        <w:r w:rsidR="00AD1BBA">
          <w:t>s</w:t>
        </w:r>
      </w:ins>
      <w:r>
        <w:t xml:space="preserve"> prisstruktur på leie av serverhosting og valutakurs. </w:t>
      </w:r>
      <w:r w:rsidR="00E6463F">
        <w:t xml:space="preserve">Denne </w:t>
      </w:r>
      <w:del w:id="6" w:author="Frank Olaf Sem-Jacobsen" w:date="2021-02-14T10:50:00Z">
        <w:r w:rsidR="00E6463F" w:rsidDel="00AD1BBA">
          <w:delText>p</w:delText>
        </w:r>
      </w:del>
      <w:r w:rsidR="00E6463F">
        <w:t>er prinsipielt knyttet til en tre års avtale.</w:t>
      </w:r>
    </w:p>
    <w:p w14:paraId="3AA4BBFE" w14:textId="6AA4D85F" w:rsidR="003808D7" w:rsidRDefault="003808D7" w:rsidP="00E6463F">
      <w:pPr>
        <w:ind w:left="360"/>
      </w:pPr>
      <w:r>
        <w:t>Øvrige implementeringer av konkurranser, ønsker eller trackere kommer utenom. (Dog vi har sagt at om NLF ønsker å kjøpe tackere til NM sportsfly 2021 hjelper vi til med å sette opp disse kostandsfritt.</w:t>
      </w:r>
      <w:r w:rsidR="00E6463F">
        <w:t xml:space="preserve"> Resterende kostand for utvikling av og drift av mobil APP vil finansiers med et billig abonnement i appen på brukernivå.</w:t>
      </w:r>
    </w:p>
    <w:p w14:paraId="393F0461" w14:textId="4197E204" w:rsidR="003808D7" w:rsidRDefault="003808D7" w:rsidP="00CE56BA">
      <w:pPr>
        <w:ind w:left="360"/>
      </w:pPr>
    </w:p>
    <w:p w14:paraId="7AC6990D" w14:textId="262B0583" w:rsidR="003808D7" w:rsidRDefault="003808D7" w:rsidP="00CE56BA">
      <w:pPr>
        <w:ind w:left="360"/>
      </w:pPr>
      <w:r>
        <w:t xml:space="preserve">Her er noen eksempler på </w:t>
      </w:r>
      <w:r w:rsidR="0086278F">
        <w:t>konkurranser/eventer vi ser for oss kan være aktuelt om NLF (eller andre) ønsker å utvide med flere konkurranse moduler. Dette er engangskostander for utvikl</w:t>
      </w:r>
      <w:r w:rsidR="00E6463F">
        <w:t>ing</w:t>
      </w:r>
      <w:r w:rsidR="0086278F">
        <w:t xml:space="preserve">. Vi forstår at det her kan samle seg mange ønsker </w:t>
      </w:r>
      <w:r w:rsidR="00E6463F">
        <w:t>og enderinger. D</w:t>
      </w:r>
      <w:r w:rsidR="0086278F">
        <w:t xml:space="preserve">ette går på bekostning av arbeid og familie. </w:t>
      </w:r>
      <w:r w:rsidR="00E6463F">
        <w:t>For å forvare mengen arbeid som ligger i dette,</w:t>
      </w:r>
      <w:r w:rsidR="0086278F">
        <w:t xml:space="preserve"> spesielt ift familien</w:t>
      </w:r>
      <w:r w:rsidR="00E6463F">
        <w:t xml:space="preserve">, gjøres dette til </w:t>
      </w:r>
      <w:r w:rsidR="0086278F">
        <w:t xml:space="preserve">en gitt timesats på kr 400,- </w:t>
      </w:r>
      <w:r w:rsidR="00E6463F">
        <w:t xml:space="preserve"> (estimater som er under ift forventet arbeidstid, men kan avvik når vi får finregnet på det etter behov.)</w:t>
      </w:r>
    </w:p>
    <w:p w14:paraId="3E5A8EA6" w14:textId="62E59EBB" w:rsidR="0086278F" w:rsidRDefault="0086278F" w:rsidP="00CE56BA">
      <w:pPr>
        <w:ind w:left="360"/>
      </w:pPr>
      <w:r>
        <w:t xml:space="preserve">Poker Run (estimer arbeidstid 60 timer) </w:t>
      </w:r>
      <w:r>
        <w:tab/>
      </w:r>
      <w:r>
        <w:tab/>
      </w:r>
      <w:r>
        <w:tab/>
      </w:r>
      <w:r>
        <w:tab/>
      </w:r>
      <w:r>
        <w:tab/>
      </w:r>
      <w:r>
        <w:tab/>
        <w:t>24 000,-</w:t>
      </w:r>
    </w:p>
    <w:p w14:paraId="1E0767DE" w14:textId="3245F4ED" w:rsidR="0086278F" w:rsidRDefault="0086278F" w:rsidP="00CE56BA">
      <w:pPr>
        <w:ind w:left="360"/>
      </w:pPr>
      <w:r>
        <w:t xml:space="preserve">Andre ANR konkurranseformer (varierer på kompleksitet) </w:t>
      </w:r>
      <w:r>
        <w:tab/>
      </w:r>
      <w:r>
        <w:tab/>
      </w:r>
      <w:r>
        <w:tab/>
      </w:r>
      <w:r>
        <w:tab/>
        <w:t>20-30 000,-</w:t>
      </w:r>
    </w:p>
    <w:p w14:paraId="436020A3" w14:textId="0C297281" w:rsidR="003808D7" w:rsidRPr="0086278F" w:rsidRDefault="0086278F" w:rsidP="0086278F">
      <w:pPr>
        <w:ind w:left="360"/>
      </w:pPr>
      <w:r w:rsidRPr="0086278F">
        <w:t xml:space="preserve">Tracking </w:t>
      </w:r>
      <w:r>
        <w:t xml:space="preserve">basic </w:t>
      </w:r>
      <w:r w:rsidRPr="0086278F">
        <w:t>for Ballongflyging (estimert 20 timer)</w:t>
      </w:r>
      <w:r>
        <w:tab/>
      </w:r>
      <w:r>
        <w:tab/>
      </w:r>
      <w:r>
        <w:tab/>
      </w:r>
      <w:r>
        <w:tab/>
        <w:t>8 000,-</w:t>
      </w:r>
    </w:p>
    <w:p w14:paraId="6FC2264F" w14:textId="57D67741" w:rsidR="007502D8" w:rsidRDefault="0086278F" w:rsidP="007502D8">
      <w:pPr>
        <w:ind w:left="360"/>
      </w:pPr>
      <w:r>
        <w:t>Modul for presisjonsflyging i MS Flysimulator (</w:t>
      </w:r>
      <w:r w:rsidR="007502D8">
        <w:t xml:space="preserve">kan </w:t>
      </w:r>
      <w:r>
        <w:t xml:space="preserve">varierer på kompleksitet) </w:t>
      </w:r>
      <w:r>
        <w:tab/>
        <w:t>10-20 000,-</w:t>
      </w:r>
    </w:p>
    <w:p w14:paraId="2D012C80" w14:textId="07059A89" w:rsidR="0086278F" w:rsidRDefault="0086278F" w:rsidP="00CE56BA">
      <w:pPr>
        <w:ind w:left="360"/>
      </w:pPr>
      <w:r>
        <w:t>(nøyaktige priser kan fremskaffes, når behovet fremkommer. Alle priser er ex mva.)</w:t>
      </w:r>
    </w:p>
    <w:p w14:paraId="17FED1BD" w14:textId="59A9EDA6" w:rsidR="00E6463F" w:rsidRDefault="00E6463F" w:rsidP="00CE56BA">
      <w:pPr>
        <w:ind w:left="360"/>
      </w:pPr>
      <w:r>
        <w:t>Ytterligere prisspesifikasjoner kan fremskaffes om ønskelig.</w:t>
      </w:r>
    </w:p>
    <w:p w14:paraId="670EEEDD" w14:textId="42EE9443" w:rsidR="007502D8" w:rsidRDefault="007502D8" w:rsidP="00CE56BA">
      <w:pPr>
        <w:ind w:left="360"/>
      </w:pPr>
    </w:p>
    <w:p w14:paraId="55BAB178" w14:textId="37CBB27B" w:rsidR="007502D8" w:rsidRDefault="007502D8" w:rsidP="00CE56BA">
      <w:pPr>
        <w:ind w:left="360"/>
      </w:pPr>
      <w:r w:rsidRPr="007502D8">
        <w:rPr>
          <w:b/>
          <w:bCs/>
        </w:rPr>
        <w:t>Hva annet kan vi gjøre?</w:t>
      </w:r>
      <w:r>
        <w:t xml:space="preserve"> Vi bygger en felles side hvor man kan se alle loggere/APPer i et felles kart. Nyttig for arrangører av fly-in eller eventer </w:t>
      </w:r>
      <w:r w:rsidR="00845A41">
        <w:t>(gitt</w:t>
      </w:r>
      <w:r>
        <w:t xml:space="preserve"> mobildekning</w:t>
      </w:r>
      <w:r w:rsidR="00845A41">
        <w:t>)</w:t>
      </w:r>
      <w:r>
        <w:t xml:space="preserve"> som ønsker et trafikkbilde. Husk dette er kun ment til underholdning og ikke sikkerhet, samtidig gir det litt av begge deler med den gode </w:t>
      </w:r>
      <w:r w:rsidR="00845A41">
        <w:t xml:space="preserve">GSM </w:t>
      </w:r>
      <w:r>
        <w:t xml:space="preserve">dekningen vi har </w:t>
      </w:r>
      <w:r w:rsidR="00845A41">
        <w:t>i</w:t>
      </w:r>
      <w:r>
        <w:t xml:space="preserve"> dag</w:t>
      </w:r>
      <w:del w:id="7" w:author="Frank Olaf Sem-Jacobsen" w:date="2021-02-14T10:54:00Z">
        <w:r w:rsidDel="002B0360">
          <w:delText>ens</w:delText>
        </w:r>
      </w:del>
      <w:r>
        <w:t>. Vi kan også bygge inn en modul i APPen, som kan sende «</w:t>
      </w:r>
      <w:r w:rsidR="00845A41">
        <w:t>trafikk</w:t>
      </w:r>
      <w:r>
        <w:t xml:space="preserve">-info» til SkyDemon eller andre programmer som en orientering. Siste er bare lek med </w:t>
      </w:r>
      <w:r w:rsidR="00845A41">
        <w:t>tanker</w:t>
      </w:r>
      <w:r>
        <w:t>, men det kan gi bedre flysikkerhet ettersom ingen systemer kan gi noen garanti for trafikkbildet og vil alltid kun være en orientering..</w:t>
      </w:r>
    </w:p>
    <w:p w14:paraId="06D31A61" w14:textId="6BA7B7A1" w:rsidR="003A4C4F" w:rsidRDefault="003A4C4F" w:rsidP="00CE56BA">
      <w:pPr>
        <w:ind w:left="360"/>
      </w:pPr>
    </w:p>
    <w:p w14:paraId="1C3C84C4" w14:textId="0F53A9B4" w:rsidR="003A4C4F" w:rsidRPr="0086278F" w:rsidRDefault="003A4C4F" w:rsidP="00CE56BA">
      <w:pPr>
        <w:ind w:left="360"/>
      </w:pPr>
      <w:r>
        <w:t xml:space="preserve">Dokumentet er </w:t>
      </w:r>
      <w:r w:rsidR="00C664C0">
        <w:t xml:space="preserve">et utgangspunkt for dialog </w:t>
      </w:r>
      <w:r>
        <w:t>og forsalg fra Air Sports Live Tracking til NLF.</w:t>
      </w:r>
    </w:p>
    <w:sectPr w:rsidR="003A4C4F" w:rsidRPr="0086278F" w:rsidSect="00EA11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C1803"/>
    <w:multiLevelType w:val="hybridMultilevel"/>
    <w:tmpl w:val="226CCBA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rank Olaf Sem-Jacobsen">
    <w15:presenceInfo w15:providerId="None" w15:userId="Frank Olaf Sem-Jacobs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79F08927-6C3E-478C-BE8B-0E026BF37ECB}"/>
    <w:docVar w:name="dgnword-eventsink" w:val="2229415376464"/>
  </w:docVars>
  <w:rsids>
    <w:rsidRoot w:val="00161704"/>
    <w:rsid w:val="00074593"/>
    <w:rsid w:val="000760B0"/>
    <w:rsid w:val="00085378"/>
    <w:rsid w:val="000C5F24"/>
    <w:rsid w:val="00157A74"/>
    <w:rsid w:val="00161704"/>
    <w:rsid w:val="001D4FFB"/>
    <w:rsid w:val="0022057C"/>
    <w:rsid w:val="0027032A"/>
    <w:rsid w:val="002B0360"/>
    <w:rsid w:val="002F4A7B"/>
    <w:rsid w:val="00377B22"/>
    <w:rsid w:val="003808D7"/>
    <w:rsid w:val="00396445"/>
    <w:rsid w:val="003A4C4F"/>
    <w:rsid w:val="00484975"/>
    <w:rsid w:val="004C59D0"/>
    <w:rsid w:val="004C79E5"/>
    <w:rsid w:val="00521120"/>
    <w:rsid w:val="00574C31"/>
    <w:rsid w:val="005E1B90"/>
    <w:rsid w:val="00602082"/>
    <w:rsid w:val="0069774E"/>
    <w:rsid w:val="006A4208"/>
    <w:rsid w:val="006E0107"/>
    <w:rsid w:val="00705C1E"/>
    <w:rsid w:val="007502D8"/>
    <w:rsid w:val="00763076"/>
    <w:rsid w:val="007733B7"/>
    <w:rsid w:val="007F54C4"/>
    <w:rsid w:val="0080632E"/>
    <w:rsid w:val="00845A41"/>
    <w:rsid w:val="0086278F"/>
    <w:rsid w:val="00893CDC"/>
    <w:rsid w:val="009023A0"/>
    <w:rsid w:val="00975469"/>
    <w:rsid w:val="00AD1BBA"/>
    <w:rsid w:val="00B2616E"/>
    <w:rsid w:val="00B368ED"/>
    <w:rsid w:val="00B54A98"/>
    <w:rsid w:val="00B958B7"/>
    <w:rsid w:val="00BA64D3"/>
    <w:rsid w:val="00BE6883"/>
    <w:rsid w:val="00C12DF2"/>
    <w:rsid w:val="00C23969"/>
    <w:rsid w:val="00C664C0"/>
    <w:rsid w:val="00CE56BA"/>
    <w:rsid w:val="00D538CF"/>
    <w:rsid w:val="00D6146F"/>
    <w:rsid w:val="00E6463F"/>
    <w:rsid w:val="00E8354A"/>
    <w:rsid w:val="00EA1104"/>
    <w:rsid w:val="00F06CB6"/>
    <w:rsid w:val="00F10279"/>
    <w:rsid w:val="00F82DF5"/>
    <w:rsid w:val="00FA6C72"/>
    <w:rsid w:val="00FE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61615"/>
  <w15:chartTrackingRefBased/>
  <w15:docId w15:val="{F0E2CF1A-A4D7-4C01-8A4F-48E9D9EFD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C1E"/>
  </w:style>
  <w:style w:type="paragraph" w:styleId="Heading1">
    <w:name w:val="heading 1"/>
    <w:basedOn w:val="Normal"/>
    <w:link w:val="Heading1Char"/>
    <w:uiPriority w:val="9"/>
    <w:qFormat/>
    <w:rsid w:val="007733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733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7A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A7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733B7"/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customStyle="1" w:styleId="Heading3Char">
    <w:name w:val="Heading 3 Char"/>
    <w:basedOn w:val="DefaultParagraphFont"/>
    <w:link w:val="Heading3"/>
    <w:uiPriority w:val="9"/>
    <w:rsid w:val="007733B7"/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paragraph" w:styleId="NormalWeb">
    <w:name w:val="Normal (Web)"/>
    <w:basedOn w:val="Normal"/>
    <w:uiPriority w:val="99"/>
    <w:semiHidden/>
    <w:unhideWhenUsed/>
    <w:rsid w:val="00773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Hyperlink">
    <w:name w:val="Hyperlink"/>
    <w:basedOn w:val="DefaultParagraphFont"/>
    <w:uiPriority w:val="99"/>
    <w:semiHidden/>
    <w:unhideWhenUsed/>
    <w:rsid w:val="007733B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964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05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8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40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79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559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78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863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16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312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204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5559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544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9117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5642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3517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75969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76242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8624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7213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697831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86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99845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208077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430290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43341052">
                                                                                                                  <w:marLeft w:val="-57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37936202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326140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853505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552271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5128693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3235199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0286970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7028821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4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2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87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72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5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90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82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973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20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4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5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20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55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1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58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886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089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210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171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4960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744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7916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9631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7199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03796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0222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6998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923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559405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352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82591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57590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177437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77120163">
                                                                                                                  <w:marLeft w:val="-57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15500082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698198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9547553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958064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5585550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5538798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9865732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8399876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1005</Words>
  <Characters>5729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WebTV</dc:creator>
  <cp:keywords/>
  <dc:description/>
  <cp:lastModifiedBy>Frank Olaf Sem-Jacobsen</cp:lastModifiedBy>
  <cp:revision>2</cp:revision>
  <cp:lastPrinted>2020-09-19T11:14:00Z</cp:lastPrinted>
  <dcterms:created xsi:type="dcterms:W3CDTF">2021-02-14T09:55:00Z</dcterms:created>
  <dcterms:modified xsi:type="dcterms:W3CDTF">2021-02-14T09:55:00Z</dcterms:modified>
</cp:coreProperties>
</file>