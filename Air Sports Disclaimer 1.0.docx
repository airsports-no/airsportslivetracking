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eastAsia="en-US"/>
        </w:rPr>
        <w:id w:val="1964385354"/>
        <w:docPartObj>
          <w:docPartGallery w:val="Table of Contents"/>
          <w:docPartUnique/>
        </w:docPartObj>
      </w:sdtPr>
      <w:sdtEndPr>
        <w:rPr>
          <w:b/>
          <w:bCs/>
        </w:rPr>
      </w:sdtEndPr>
      <w:sdtContent>
        <w:p w14:paraId="6A27EA0D" w14:textId="2748D4B8" w:rsidR="00B463E0" w:rsidRPr="00B463E0" w:rsidRDefault="00B463E0">
          <w:pPr>
            <w:pStyle w:val="TOCHeading"/>
            <w:rPr>
              <w:rFonts w:asciiTheme="minorHAnsi" w:hAnsiTheme="minorHAnsi"/>
              <w:lang w:val="en-GB"/>
            </w:rPr>
          </w:pPr>
          <w:r w:rsidRPr="00B463E0">
            <w:rPr>
              <w:rFonts w:asciiTheme="minorHAnsi" w:hAnsiTheme="minorHAnsi"/>
              <w:lang w:val="en-GB"/>
            </w:rPr>
            <w:t>Disclaimer - Air Sports Live Tracking</w:t>
          </w:r>
          <w:r>
            <w:rPr>
              <w:rFonts w:asciiTheme="minorHAnsi" w:hAnsiTheme="minorHAnsi"/>
              <w:lang w:val="en-GB"/>
            </w:rPr>
            <w:t xml:space="preserve"> </w:t>
          </w:r>
        </w:p>
        <w:p w14:paraId="3A4C0314" w14:textId="4B6DA452" w:rsidR="0032545B" w:rsidRDefault="00B463E0">
          <w:pPr>
            <w:pStyle w:val="TOC3"/>
            <w:tabs>
              <w:tab w:val="right" w:leader="dot" w:pos="10456"/>
            </w:tabs>
            <w:rPr>
              <w:rFonts w:eastAsiaTheme="minorEastAsia"/>
              <w:noProof/>
              <w:lang w:eastAsia="nb-NO"/>
            </w:rPr>
          </w:pPr>
          <w:r w:rsidRPr="00B463E0">
            <w:fldChar w:fldCharType="begin"/>
          </w:r>
          <w:r w:rsidRPr="00B463E0">
            <w:instrText xml:space="preserve"> TOC \o "1-3" \h \z \u </w:instrText>
          </w:r>
          <w:r w:rsidRPr="00B463E0">
            <w:fldChar w:fldCharType="separate"/>
          </w:r>
          <w:hyperlink w:anchor="_Toc62558161" w:history="1">
            <w:r w:rsidR="0032545B" w:rsidRPr="001D1839">
              <w:rPr>
                <w:rStyle w:val="Hyperlink"/>
                <w:noProof/>
              </w:rPr>
              <w:t>Disclaimer omfang og bruk</w:t>
            </w:r>
            <w:r w:rsidR="0032545B">
              <w:rPr>
                <w:noProof/>
                <w:webHidden/>
              </w:rPr>
              <w:tab/>
            </w:r>
            <w:r w:rsidR="0032545B">
              <w:rPr>
                <w:noProof/>
                <w:webHidden/>
              </w:rPr>
              <w:fldChar w:fldCharType="begin"/>
            </w:r>
            <w:r w:rsidR="0032545B">
              <w:rPr>
                <w:noProof/>
                <w:webHidden/>
              </w:rPr>
              <w:instrText xml:space="preserve"> PAGEREF _Toc62558161 \h </w:instrText>
            </w:r>
            <w:r w:rsidR="0032545B">
              <w:rPr>
                <w:noProof/>
                <w:webHidden/>
              </w:rPr>
            </w:r>
            <w:r w:rsidR="0032545B">
              <w:rPr>
                <w:noProof/>
                <w:webHidden/>
              </w:rPr>
              <w:fldChar w:fldCharType="separate"/>
            </w:r>
            <w:r w:rsidR="0032545B">
              <w:rPr>
                <w:noProof/>
                <w:webHidden/>
              </w:rPr>
              <w:t>1</w:t>
            </w:r>
            <w:r w:rsidR="0032545B">
              <w:rPr>
                <w:noProof/>
                <w:webHidden/>
              </w:rPr>
              <w:fldChar w:fldCharType="end"/>
            </w:r>
          </w:hyperlink>
        </w:p>
        <w:p w14:paraId="111EEA90" w14:textId="4BDAFCA5" w:rsidR="0032545B" w:rsidRDefault="00D05202">
          <w:pPr>
            <w:pStyle w:val="TOC3"/>
            <w:tabs>
              <w:tab w:val="right" w:leader="dot" w:pos="10456"/>
            </w:tabs>
            <w:rPr>
              <w:rFonts w:eastAsiaTheme="minorEastAsia"/>
              <w:noProof/>
              <w:lang w:eastAsia="nb-NO"/>
            </w:rPr>
          </w:pPr>
          <w:hyperlink w:anchor="_Toc62558162" w:history="1">
            <w:r w:rsidR="0032545B" w:rsidRPr="001D1839">
              <w:rPr>
                <w:rStyle w:val="Hyperlink"/>
                <w:noProof/>
              </w:rPr>
              <w:t>Webside og informasjonskapsler</w:t>
            </w:r>
            <w:r w:rsidR="0032545B">
              <w:rPr>
                <w:noProof/>
                <w:webHidden/>
              </w:rPr>
              <w:tab/>
            </w:r>
            <w:r w:rsidR="0032545B">
              <w:rPr>
                <w:noProof/>
                <w:webHidden/>
              </w:rPr>
              <w:fldChar w:fldCharType="begin"/>
            </w:r>
            <w:r w:rsidR="0032545B">
              <w:rPr>
                <w:noProof/>
                <w:webHidden/>
              </w:rPr>
              <w:instrText xml:space="preserve"> PAGEREF _Toc62558162 \h </w:instrText>
            </w:r>
            <w:r w:rsidR="0032545B">
              <w:rPr>
                <w:noProof/>
                <w:webHidden/>
              </w:rPr>
            </w:r>
            <w:r w:rsidR="0032545B">
              <w:rPr>
                <w:noProof/>
                <w:webHidden/>
              </w:rPr>
              <w:fldChar w:fldCharType="separate"/>
            </w:r>
            <w:r w:rsidR="0032545B">
              <w:rPr>
                <w:noProof/>
                <w:webHidden/>
              </w:rPr>
              <w:t>1</w:t>
            </w:r>
            <w:r w:rsidR="0032545B">
              <w:rPr>
                <w:noProof/>
                <w:webHidden/>
              </w:rPr>
              <w:fldChar w:fldCharType="end"/>
            </w:r>
          </w:hyperlink>
        </w:p>
        <w:p w14:paraId="6A19570C" w14:textId="225A673A" w:rsidR="0032545B" w:rsidRDefault="00D05202">
          <w:pPr>
            <w:pStyle w:val="TOC3"/>
            <w:tabs>
              <w:tab w:val="right" w:leader="dot" w:pos="10456"/>
            </w:tabs>
            <w:rPr>
              <w:rFonts w:eastAsiaTheme="minorEastAsia"/>
              <w:noProof/>
              <w:lang w:eastAsia="nb-NO"/>
            </w:rPr>
          </w:pPr>
          <w:hyperlink w:anchor="_Toc62558163" w:history="1">
            <w:r w:rsidR="0032545B" w:rsidRPr="001D1839">
              <w:rPr>
                <w:rStyle w:val="Hyperlink"/>
                <w:noProof/>
              </w:rPr>
              <w:t>SLA</w:t>
            </w:r>
            <w:r w:rsidR="0032545B">
              <w:rPr>
                <w:noProof/>
                <w:webHidden/>
              </w:rPr>
              <w:tab/>
            </w:r>
            <w:r w:rsidR="0032545B">
              <w:rPr>
                <w:noProof/>
                <w:webHidden/>
              </w:rPr>
              <w:fldChar w:fldCharType="begin"/>
            </w:r>
            <w:r w:rsidR="0032545B">
              <w:rPr>
                <w:noProof/>
                <w:webHidden/>
              </w:rPr>
              <w:instrText xml:space="preserve"> PAGEREF _Toc62558163 \h </w:instrText>
            </w:r>
            <w:r w:rsidR="0032545B">
              <w:rPr>
                <w:noProof/>
                <w:webHidden/>
              </w:rPr>
            </w:r>
            <w:r w:rsidR="0032545B">
              <w:rPr>
                <w:noProof/>
                <w:webHidden/>
              </w:rPr>
              <w:fldChar w:fldCharType="separate"/>
            </w:r>
            <w:r w:rsidR="0032545B">
              <w:rPr>
                <w:noProof/>
                <w:webHidden/>
              </w:rPr>
              <w:t>2</w:t>
            </w:r>
            <w:r w:rsidR="0032545B">
              <w:rPr>
                <w:noProof/>
                <w:webHidden/>
              </w:rPr>
              <w:fldChar w:fldCharType="end"/>
            </w:r>
          </w:hyperlink>
        </w:p>
        <w:p w14:paraId="692D6529" w14:textId="3415CA91" w:rsidR="0032545B" w:rsidRDefault="00D05202">
          <w:pPr>
            <w:pStyle w:val="TOC3"/>
            <w:tabs>
              <w:tab w:val="right" w:leader="dot" w:pos="10456"/>
            </w:tabs>
            <w:rPr>
              <w:rFonts w:eastAsiaTheme="minorEastAsia"/>
              <w:noProof/>
              <w:lang w:eastAsia="nb-NO"/>
            </w:rPr>
          </w:pPr>
          <w:hyperlink w:anchor="_Toc62558164" w:history="1">
            <w:r w:rsidR="0032545B" w:rsidRPr="001D1839">
              <w:rPr>
                <w:rStyle w:val="Hyperlink"/>
                <w:noProof/>
              </w:rPr>
              <w:t>Individuelle tilpasninger</w:t>
            </w:r>
            <w:r w:rsidR="0032545B">
              <w:rPr>
                <w:noProof/>
                <w:webHidden/>
              </w:rPr>
              <w:tab/>
            </w:r>
            <w:r w:rsidR="0032545B">
              <w:rPr>
                <w:noProof/>
                <w:webHidden/>
              </w:rPr>
              <w:fldChar w:fldCharType="begin"/>
            </w:r>
            <w:r w:rsidR="0032545B">
              <w:rPr>
                <w:noProof/>
                <w:webHidden/>
              </w:rPr>
              <w:instrText xml:space="preserve"> PAGEREF _Toc62558164 \h </w:instrText>
            </w:r>
            <w:r w:rsidR="0032545B">
              <w:rPr>
                <w:noProof/>
                <w:webHidden/>
              </w:rPr>
            </w:r>
            <w:r w:rsidR="0032545B">
              <w:rPr>
                <w:noProof/>
                <w:webHidden/>
              </w:rPr>
              <w:fldChar w:fldCharType="separate"/>
            </w:r>
            <w:r w:rsidR="0032545B">
              <w:rPr>
                <w:noProof/>
                <w:webHidden/>
              </w:rPr>
              <w:t>2</w:t>
            </w:r>
            <w:r w:rsidR="0032545B">
              <w:rPr>
                <w:noProof/>
                <w:webHidden/>
              </w:rPr>
              <w:fldChar w:fldCharType="end"/>
            </w:r>
          </w:hyperlink>
        </w:p>
        <w:p w14:paraId="0D8ED520" w14:textId="3CE063AC" w:rsidR="0032545B" w:rsidRDefault="00D05202">
          <w:pPr>
            <w:pStyle w:val="TOC3"/>
            <w:tabs>
              <w:tab w:val="right" w:leader="dot" w:pos="10456"/>
            </w:tabs>
            <w:rPr>
              <w:rFonts w:eastAsiaTheme="minorEastAsia"/>
              <w:noProof/>
              <w:lang w:eastAsia="nb-NO"/>
            </w:rPr>
          </w:pPr>
          <w:hyperlink w:anchor="_Toc62558165" w:history="1">
            <w:r w:rsidR="0032545B" w:rsidRPr="001D1839">
              <w:rPr>
                <w:rStyle w:val="Hyperlink"/>
                <w:noProof/>
              </w:rPr>
              <w:t>Live Tracking</w:t>
            </w:r>
            <w:r w:rsidR="0032545B">
              <w:rPr>
                <w:noProof/>
                <w:webHidden/>
              </w:rPr>
              <w:tab/>
            </w:r>
            <w:r w:rsidR="0032545B">
              <w:rPr>
                <w:noProof/>
                <w:webHidden/>
              </w:rPr>
              <w:fldChar w:fldCharType="begin"/>
            </w:r>
            <w:r w:rsidR="0032545B">
              <w:rPr>
                <w:noProof/>
                <w:webHidden/>
              </w:rPr>
              <w:instrText xml:space="preserve"> PAGEREF _Toc62558165 \h </w:instrText>
            </w:r>
            <w:r w:rsidR="0032545B">
              <w:rPr>
                <w:noProof/>
                <w:webHidden/>
              </w:rPr>
            </w:r>
            <w:r w:rsidR="0032545B">
              <w:rPr>
                <w:noProof/>
                <w:webHidden/>
              </w:rPr>
              <w:fldChar w:fldCharType="separate"/>
            </w:r>
            <w:r w:rsidR="0032545B">
              <w:rPr>
                <w:noProof/>
                <w:webHidden/>
              </w:rPr>
              <w:t>2</w:t>
            </w:r>
            <w:r w:rsidR="0032545B">
              <w:rPr>
                <w:noProof/>
                <w:webHidden/>
              </w:rPr>
              <w:fldChar w:fldCharType="end"/>
            </w:r>
          </w:hyperlink>
        </w:p>
        <w:p w14:paraId="3B92F070" w14:textId="35CEF5EB" w:rsidR="0032545B" w:rsidRDefault="00D05202">
          <w:pPr>
            <w:pStyle w:val="TOC3"/>
            <w:tabs>
              <w:tab w:val="right" w:leader="dot" w:pos="10456"/>
            </w:tabs>
            <w:rPr>
              <w:rFonts w:eastAsiaTheme="minorEastAsia"/>
              <w:noProof/>
              <w:lang w:eastAsia="nb-NO"/>
            </w:rPr>
          </w:pPr>
          <w:hyperlink w:anchor="_Toc62558166" w:history="1">
            <w:r w:rsidR="0032545B" w:rsidRPr="001D1839">
              <w:rPr>
                <w:rStyle w:val="Hyperlink"/>
                <w:noProof/>
              </w:rPr>
              <w:t>GPS Tracking.</w:t>
            </w:r>
            <w:r w:rsidR="0032545B">
              <w:rPr>
                <w:noProof/>
                <w:webHidden/>
              </w:rPr>
              <w:tab/>
            </w:r>
            <w:r w:rsidR="0032545B">
              <w:rPr>
                <w:noProof/>
                <w:webHidden/>
              </w:rPr>
              <w:fldChar w:fldCharType="begin"/>
            </w:r>
            <w:r w:rsidR="0032545B">
              <w:rPr>
                <w:noProof/>
                <w:webHidden/>
              </w:rPr>
              <w:instrText xml:space="preserve"> PAGEREF _Toc62558166 \h </w:instrText>
            </w:r>
            <w:r w:rsidR="0032545B">
              <w:rPr>
                <w:noProof/>
                <w:webHidden/>
              </w:rPr>
            </w:r>
            <w:r w:rsidR="0032545B">
              <w:rPr>
                <w:noProof/>
                <w:webHidden/>
              </w:rPr>
              <w:fldChar w:fldCharType="separate"/>
            </w:r>
            <w:r w:rsidR="0032545B">
              <w:rPr>
                <w:noProof/>
                <w:webHidden/>
              </w:rPr>
              <w:t>3</w:t>
            </w:r>
            <w:r w:rsidR="0032545B">
              <w:rPr>
                <w:noProof/>
                <w:webHidden/>
              </w:rPr>
              <w:fldChar w:fldCharType="end"/>
            </w:r>
          </w:hyperlink>
        </w:p>
        <w:p w14:paraId="0F1EBAED" w14:textId="285E94D0" w:rsidR="0032545B" w:rsidRDefault="00D05202">
          <w:pPr>
            <w:pStyle w:val="TOC3"/>
            <w:tabs>
              <w:tab w:val="right" w:leader="dot" w:pos="10456"/>
            </w:tabs>
            <w:rPr>
              <w:rFonts w:eastAsiaTheme="minorEastAsia"/>
              <w:noProof/>
              <w:lang w:eastAsia="nb-NO"/>
            </w:rPr>
          </w:pPr>
          <w:hyperlink w:anchor="_Toc62558167" w:history="1">
            <w:r w:rsidR="0032545B" w:rsidRPr="001D1839">
              <w:rPr>
                <w:rStyle w:val="Hyperlink"/>
                <w:noProof/>
              </w:rPr>
              <w:t>ASPF Live Tracking mobil applikasjon (APP).</w:t>
            </w:r>
            <w:r w:rsidR="0032545B">
              <w:rPr>
                <w:noProof/>
                <w:webHidden/>
              </w:rPr>
              <w:tab/>
            </w:r>
            <w:r w:rsidR="0032545B">
              <w:rPr>
                <w:noProof/>
                <w:webHidden/>
              </w:rPr>
              <w:fldChar w:fldCharType="begin"/>
            </w:r>
            <w:r w:rsidR="0032545B">
              <w:rPr>
                <w:noProof/>
                <w:webHidden/>
              </w:rPr>
              <w:instrText xml:space="preserve"> PAGEREF _Toc62558167 \h </w:instrText>
            </w:r>
            <w:r w:rsidR="0032545B">
              <w:rPr>
                <w:noProof/>
                <w:webHidden/>
              </w:rPr>
            </w:r>
            <w:r w:rsidR="0032545B">
              <w:rPr>
                <w:noProof/>
                <w:webHidden/>
              </w:rPr>
              <w:fldChar w:fldCharType="separate"/>
            </w:r>
            <w:r w:rsidR="0032545B">
              <w:rPr>
                <w:noProof/>
                <w:webHidden/>
              </w:rPr>
              <w:t>3</w:t>
            </w:r>
            <w:r w:rsidR="0032545B">
              <w:rPr>
                <w:noProof/>
                <w:webHidden/>
              </w:rPr>
              <w:fldChar w:fldCharType="end"/>
            </w:r>
          </w:hyperlink>
        </w:p>
        <w:p w14:paraId="28F5DF74" w14:textId="793175DA" w:rsidR="0032545B" w:rsidRDefault="00D05202">
          <w:pPr>
            <w:pStyle w:val="TOC3"/>
            <w:tabs>
              <w:tab w:val="right" w:leader="dot" w:pos="10456"/>
            </w:tabs>
            <w:rPr>
              <w:rFonts w:eastAsiaTheme="minorEastAsia"/>
              <w:noProof/>
              <w:lang w:eastAsia="nb-NO"/>
            </w:rPr>
          </w:pPr>
          <w:hyperlink w:anchor="_Toc62558168" w:history="1">
            <w:r w:rsidR="0032545B" w:rsidRPr="001D1839">
              <w:rPr>
                <w:rStyle w:val="Hyperlink"/>
                <w:noProof/>
              </w:rPr>
              <w:t>Godkjenning av GPS posisjon og manipulasjon.</w:t>
            </w:r>
            <w:r w:rsidR="0032545B">
              <w:rPr>
                <w:noProof/>
                <w:webHidden/>
              </w:rPr>
              <w:tab/>
            </w:r>
            <w:r w:rsidR="0032545B">
              <w:rPr>
                <w:noProof/>
                <w:webHidden/>
              </w:rPr>
              <w:fldChar w:fldCharType="begin"/>
            </w:r>
            <w:r w:rsidR="0032545B">
              <w:rPr>
                <w:noProof/>
                <w:webHidden/>
              </w:rPr>
              <w:instrText xml:space="preserve"> PAGEREF _Toc62558168 \h </w:instrText>
            </w:r>
            <w:r w:rsidR="0032545B">
              <w:rPr>
                <w:noProof/>
                <w:webHidden/>
              </w:rPr>
            </w:r>
            <w:r w:rsidR="0032545B">
              <w:rPr>
                <w:noProof/>
                <w:webHidden/>
              </w:rPr>
              <w:fldChar w:fldCharType="separate"/>
            </w:r>
            <w:r w:rsidR="0032545B">
              <w:rPr>
                <w:noProof/>
                <w:webHidden/>
              </w:rPr>
              <w:t>3</w:t>
            </w:r>
            <w:r w:rsidR="0032545B">
              <w:rPr>
                <w:noProof/>
                <w:webHidden/>
              </w:rPr>
              <w:fldChar w:fldCharType="end"/>
            </w:r>
          </w:hyperlink>
        </w:p>
        <w:p w14:paraId="7B8A384F" w14:textId="2FD4A712" w:rsidR="0032545B" w:rsidRDefault="00D05202">
          <w:pPr>
            <w:pStyle w:val="TOC3"/>
            <w:tabs>
              <w:tab w:val="right" w:leader="dot" w:pos="10456"/>
            </w:tabs>
            <w:rPr>
              <w:rFonts w:eastAsiaTheme="minorEastAsia"/>
              <w:noProof/>
              <w:lang w:eastAsia="nb-NO"/>
            </w:rPr>
          </w:pPr>
          <w:hyperlink w:anchor="_Toc62558169" w:history="1">
            <w:r w:rsidR="0032545B" w:rsidRPr="001D1839">
              <w:rPr>
                <w:rStyle w:val="Hyperlink"/>
                <w:noProof/>
              </w:rPr>
              <w:t>Registrering og personvern til BRUKER .</w:t>
            </w:r>
            <w:r w:rsidR="0032545B">
              <w:rPr>
                <w:noProof/>
                <w:webHidden/>
              </w:rPr>
              <w:tab/>
            </w:r>
            <w:r w:rsidR="0032545B">
              <w:rPr>
                <w:noProof/>
                <w:webHidden/>
              </w:rPr>
              <w:fldChar w:fldCharType="begin"/>
            </w:r>
            <w:r w:rsidR="0032545B">
              <w:rPr>
                <w:noProof/>
                <w:webHidden/>
              </w:rPr>
              <w:instrText xml:space="preserve"> PAGEREF _Toc62558169 \h </w:instrText>
            </w:r>
            <w:r w:rsidR="0032545B">
              <w:rPr>
                <w:noProof/>
                <w:webHidden/>
              </w:rPr>
            </w:r>
            <w:r w:rsidR="0032545B">
              <w:rPr>
                <w:noProof/>
                <w:webHidden/>
              </w:rPr>
              <w:fldChar w:fldCharType="separate"/>
            </w:r>
            <w:r w:rsidR="0032545B">
              <w:rPr>
                <w:noProof/>
                <w:webHidden/>
              </w:rPr>
              <w:t>4</w:t>
            </w:r>
            <w:r w:rsidR="0032545B">
              <w:rPr>
                <w:noProof/>
                <w:webHidden/>
              </w:rPr>
              <w:fldChar w:fldCharType="end"/>
            </w:r>
          </w:hyperlink>
        </w:p>
        <w:p w14:paraId="009F205F" w14:textId="6FB70D57" w:rsidR="0032545B" w:rsidRDefault="00D05202">
          <w:pPr>
            <w:pStyle w:val="TOC3"/>
            <w:tabs>
              <w:tab w:val="right" w:leader="dot" w:pos="10456"/>
            </w:tabs>
            <w:rPr>
              <w:rFonts w:eastAsiaTheme="minorEastAsia"/>
              <w:noProof/>
              <w:lang w:eastAsia="nb-NO"/>
            </w:rPr>
          </w:pPr>
          <w:hyperlink w:anchor="_Toc62558170" w:history="1">
            <w:r w:rsidR="0032545B" w:rsidRPr="001D1839">
              <w:rPr>
                <w:rStyle w:val="Hyperlink"/>
                <w:noProof/>
              </w:rPr>
              <w:t>Lagring</w:t>
            </w:r>
            <w:r w:rsidR="0032545B">
              <w:rPr>
                <w:noProof/>
                <w:webHidden/>
              </w:rPr>
              <w:tab/>
            </w:r>
            <w:r w:rsidR="0032545B">
              <w:rPr>
                <w:noProof/>
                <w:webHidden/>
              </w:rPr>
              <w:fldChar w:fldCharType="begin"/>
            </w:r>
            <w:r w:rsidR="0032545B">
              <w:rPr>
                <w:noProof/>
                <w:webHidden/>
              </w:rPr>
              <w:instrText xml:space="preserve"> PAGEREF _Toc62558170 \h </w:instrText>
            </w:r>
            <w:r w:rsidR="0032545B">
              <w:rPr>
                <w:noProof/>
                <w:webHidden/>
              </w:rPr>
            </w:r>
            <w:r w:rsidR="0032545B">
              <w:rPr>
                <w:noProof/>
                <w:webHidden/>
              </w:rPr>
              <w:fldChar w:fldCharType="separate"/>
            </w:r>
            <w:r w:rsidR="0032545B">
              <w:rPr>
                <w:noProof/>
                <w:webHidden/>
              </w:rPr>
              <w:t>4</w:t>
            </w:r>
            <w:r w:rsidR="0032545B">
              <w:rPr>
                <w:noProof/>
                <w:webHidden/>
              </w:rPr>
              <w:fldChar w:fldCharType="end"/>
            </w:r>
          </w:hyperlink>
        </w:p>
        <w:p w14:paraId="73A97EC0" w14:textId="0EBBD68E" w:rsidR="0032545B" w:rsidRDefault="00D05202">
          <w:pPr>
            <w:pStyle w:val="TOC3"/>
            <w:tabs>
              <w:tab w:val="right" w:leader="dot" w:pos="10456"/>
            </w:tabs>
            <w:rPr>
              <w:rFonts w:eastAsiaTheme="minorEastAsia"/>
              <w:noProof/>
              <w:lang w:eastAsia="nb-NO"/>
            </w:rPr>
          </w:pPr>
          <w:hyperlink w:anchor="_Toc62558171" w:history="1">
            <w:r w:rsidR="0032545B" w:rsidRPr="001D1839">
              <w:rPr>
                <w:rStyle w:val="Hyperlink"/>
                <w:noProof/>
              </w:rPr>
              <w:t>Rettigheter</w:t>
            </w:r>
            <w:r w:rsidR="0032545B">
              <w:rPr>
                <w:noProof/>
                <w:webHidden/>
              </w:rPr>
              <w:tab/>
            </w:r>
            <w:r w:rsidR="0032545B">
              <w:rPr>
                <w:noProof/>
                <w:webHidden/>
              </w:rPr>
              <w:fldChar w:fldCharType="begin"/>
            </w:r>
            <w:r w:rsidR="0032545B">
              <w:rPr>
                <w:noProof/>
                <w:webHidden/>
              </w:rPr>
              <w:instrText xml:space="preserve"> PAGEREF _Toc62558171 \h </w:instrText>
            </w:r>
            <w:r w:rsidR="0032545B">
              <w:rPr>
                <w:noProof/>
                <w:webHidden/>
              </w:rPr>
            </w:r>
            <w:r w:rsidR="0032545B">
              <w:rPr>
                <w:noProof/>
                <w:webHidden/>
              </w:rPr>
              <w:fldChar w:fldCharType="separate"/>
            </w:r>
            <w:r w:rsidR="0032545B">
              <w:rPr>
                <w:noProof/>
                <w:webHidden/>
              </w:rPr>
              <w:t>4</w:t>
            </w:r>
            <w:r w:rsidR="0032545B">
              <w:rPr>
                <w:noProof/>
                <w:webHidden/>
              </w:rPr>
              <w:fldChar w:fldCharType="end"/>
            </w:r>
          </w:hyperlink>
        </w:p>
        <w:p w14:paraId="48708C54" w14:textId="7028F244" w:rsidR="0032545B" w:rsidRDefault="00D05202">
          <w:pPr>
            <w:pStyle w:val="TOC3"/>
            <w:tabs>
              <w:tab w:val="right" w:leader="dot" w:pos="10456"/>
            </w:tabs>
            <w:rPr>
              <w:rFonts w:eastAsiaTheme="minorEastAsia"/>
              <w:noProof/>
              <w:lang w:eastAsia="nb-NO"/>
            </w:rPr>
          </w:pPr>
          <w:hyperlink w:anchor="_Toc62558172" w:history="1">
            <w:r w:rsidR="0032545B" w:rsidRPr="001D1839">
              <w:rPr>
                <w:rStyle w:val="Hyperlink"/>
                <w:noProof/>
              </w:rPr>
              <w:t>Sikkerhet.</w:t>
            </w:r>
            <w:r w:rsidR="0032545B">
              <w:rPr>
                <w:noProof/>
                <w:webHidden/>
              </w:rPr>
              <w:tab/>
            </w:r>
            <w:r w:rsidR="0032545B">
              <w:rPr>
                <w:noProof/>
                <w:webHidden/>
              </w:rPr>
              <w:fldChar w:fldCharType="begin"/>
            </w:r>
            <w:r w:rsidR="0032545B">
              <w:rPr>
                <w:noProof/>
                <w:webHidden/>
              </w:rPr>
              <w:instrText xml:space="preserve"> PAGEREF _Toc62558172 \h </w:instrText>
            </w:r>
            <w:r w:rsidR="0032545B">
              <w:rPr>
                <w:noProof/>
                <w:webHidden/>
              </w:rPr>
            </w:r>
            <w:r w:rsidR="0032545B">
              <w:rPr>
                <w:noProof/>
                <w:webHidden/>
              </w:rPr>
              <w:fldChar w:fldCharType="separate"/>
            </w:r>
            <w:r w:rsidR="0032545B">
              <w:rPr>
                <w:noProof/>
                <w:webHidden/>
              </w:rPr>
              <w:t>4</w:t>
            </w:r>
            <w:r w:rsidR="0032545B">
              <w:rPr>
                <w:noProof/>
                <w:webHidden/>
              </w:rPr>
              <w:fldChar w:fldCharType="end"/>
            </w:r>
          </w:hyperlink>
        </w:p>
        <w:p w14:paraId="20C44C35" w14:textId="3D43602D" w:rsidR="0032545B" w:rsidRDefault="00D05202">
          <w:pPr>
            <w:pStyle w:val="TOC3"/>
            <w:tabs>
              <w:tab w:val="right" w:leader="dot" w:pos="10456"/>
            </w:tabs>
            <w:rPr>
              <w:rFonts w:eastAsiaTheme="minorEastAsia"/>
              <w:noProof/>
              <w:lang w:eastAsia="nb-NO"/>
            </w:rPr>
          </w:pPr>
          <w:hyperlink w:anchor="_Toc62558173" w:history="1">
            <w:r w:rsidR="0032545B" w:rsidRPr="001D1839">
              <w:rPr>
                <w:rStyle w:val="Hyperlink"/>
                <w:noProof/>
              </w:rPr>
              <w:t>Oppdatering</w:t>
            </w:r>
            <w:r w:rsidR="0032545B">
              <w:rPr>
                <w:noProof/>
                <w:webHidden/>
              </w:rPr>
              <w:tab/>
            </w:r>
            <w:r w:rsidR="0032545B">
              <w:rPr>
                <w:noProof/>
                <w:webHidden/>
              </w:rPr>
              <w:fldChar w:fldCharType="begin"/>
            </w:r>
            <w:r w:rsidR="0032545B">
              <w:rPr>
                <w:noProof/>
                <w:webHidden/>
              </w:rPr>
              <w:instrText xml:space="preserve"> PAGEREF _Toc62558173 \h </w:instrText>
            </w:r>
            <w:r w:rsidR="0032545B">
              <w:rPr>
                <w:noProof/>
                <w:webHidden/>
              </w:rPr>
            </w:r>
            <w:r w:rsidR="0032545B">
              <w:rPr>
                <w:noProof/>
                <w:webHidden/>
              </w:rPr>
              <w:fldChar w:fldCharType="separate"/>
            </w:r>
            <w:r w:rsidR="0032545B">
              <w:rPr>
                <w:noProof/>
                <w:webHidden/>
              </w:rPr>
              <w:t>5</w:t>
            </w:r>
            <w:r w:rsidR="0032545B">
              <w:rPr>
                <w:noProof/>
                <w:webHidden/>
              </w:rPr>
              <w:fldChar w:fldCharType="end"/>
            </w:r>
          </w:hyperlink>
        </w:p>
        <w:p w14:paraId="25AC50FE" w14:textId="3CC0709D" w:rsidR="0032545B" w:rsidRDefault="00D05202">
          <w:pPr>
            <w:pStyle w:val="TOC3"/>
            <w:tabs>
              <w:tab w:val="right" w:leader="dot" w:pos="10456"/>
            </w:tabs>
            <w:rPr>
              <w:rFonts w:eastAsiaTheme="minorEastAsia"/>
              <w:noProof/>
              <w:lang w:eastAsia="nb-NO"/>
            </w:rPr>
          </w:pPr>
          <w:hyperlink w:anchor="_Toc62558174" w:history="1">
            <w:r w:rsidR="0032545B" w:rsidRPr="001D1839">
              <w:rPr>
                <w:rStyle w:val="Hyperlink"/>
                <w:noProof/>
              </w:rPr>
              <w:t>Kontakt oss</w:t>
            </w:r>
            <w:r w:rsidR="0032545B">
              <w:rPr>
                <w:noProof/>
                <w:webHidden/>
              </w:rPr>
              <w:tab/>
            </w:r>
            <w:r w:rsidR="0032545B">
              <w:rPr>
                <w:noProof/>
                <w:webHidden/>
              </w:rPr>
              <w:fldChar w:fldCharType="begin"/>
            </w:r>
            <w:r w:rsidR="0032545B">
              <w:rPr>
                <w:noProof/>
                <w:webHidden/>
              </w:rPr>
              <w:instrText xml:space="preserve"> PAGEREF _Toc62558174 \h </w:instrText>
            </w:r>
            <w:r w:rsidR="0032545B">
              <w:rPr>
                <w:noProof/>
                <w:webHidden/>
              </w:rPr>
            </w:r>
            <w:r w:rsidR="0032545B">
              <w:rPr>
                <w:noProof/>
                <w:webHidden/>
              </w:rPr>
              <w:fldChar w:fldCharType="separate"/>
            </w:r>
            <w:r w:rsidR="0032545B">
              <w:rPr>
                <w:noProof/>
                <w:webHidden/>
              </w:rPr>
              <w:t>5</w:t>
            </w:r>
            <w:r w:rsidR="0032545B">
              <w:rPr>
                <w:noProof/>
                <w:webHidden/>
              </w:rPr>
              <w:fldChar w:fldCharType="end"/>
            </w:r>
          </w:hyperlink>
        </w:p>
        <w:p w14:paraId="184AE8A4" w14:textId="5EABDB8A" w:rsidR="00B463E0" w:rsidRPr="00B463E0" w:rsidRDefault="00B463E0">
          <w:r w:rsidRPr="00B463E0">
            <w:rPr>
              <w:b/>
              <w:bCs/>
            </w:rPr>
            <w:fldChar w:fldCharType="end"/>
          </w:r>
        </w:p>
      </w:sdtContent>
    </w:sdt>
    <w:p w14:paraId="7FA37B3A" w14:textId="1CD776BA" w:rsidR="00B463E0" w:rsidRPr="00B463E0" w:rsidRDefault="00B463E0" w:rsidP="00B463E0">
      <w:pPr>
        <w:pStyle w:val="Heading3"/>
        <w:rPr>
          <w:rFonts w:asciiTheme="minorHAnsi" w:hAnsiTheme="minorHAnsi"/>
        </w:rPr>
      </w:pPr>
      <w:bookmarkStart w:id="0" w:name="_Toc62558161"/>
      <w:r w:rsidRPr="00B463E0">
        <w:rPr>
          <w:rFonts w:asciiTheme="minorHAnsi" w:hAnsiTheme="minorHAnsi"/>
        </w:rPr>
        <w:t xml:space="preserve">Disclaimer </w:t>
      </w:r>
      <w:r w:rsidR="00B45EB8">
        <w:rPr>
          <w:rFonts w:asciiTheme="minorHAnsi" w:hAnsiTheme="minorHAnsi"/>
        </w:rPr>
        <w:t>omfang og bruk</w:t>
      </w:r>
      <w:bookmarkEnd w:id="0"/>
    </w:p>
    <w:p w14:paraId="4801974C" w14:textId="79A8E0EF" w:rsidR="007733B7" w:rsidRPr="00B463E0" w:rsidRDefault="007733B7" w:rsidP="007733B7">
      <w:pPr>
        <w:spacing w:before="100" w:beforeAutospacing="1" w:after="100" w:afterAutospacing="1" w:line="240" w:lineRule="auto"/>
        <w:rPr>
          <w:rFonts w:eastAsia="Times New Roman" w:cs="Times New Roman"/>
          <w:sz w:val="24"/>
          <w:szCs w:val="24"/>
          <w:lang w:eastAsia="nb-NO"/>
        </w:rPr>
      </w:pPr>
      <w:r w:rsidRPr="00B463E0">
        <w:rPr>
          <w:rFonts w:eastAsia="Times New Roman" w:cs="Times New Roman"/>
          <w:sz w:val="24"/>
          <w:szCs w:val="24"/>
          <w:lang w:eastAsia="nb-NO"/>
        </w:rPr>
        <w:t xml:space="preserve">Air Sports IL Praktisk Flyging ("ASPF") er en norsk forening som fokuserer på nettverksbygging mellom piloter og systemer for konkurranse flyging innenfor GA. ASPF </w:t>
      </w:r>
      <w:r w:rsidR="00F82DF5" w:rsidRPr="00B463E0">
        <w:rPr>
          <w:rFonts w:eastAsia="Times New Roman" w:cs="Times New Roman"/>
          <w:sz w:val="24"/>
          <w:szCs w:val="24"/>
          <w:lang w:eastAsia="nb-NO"/>
        </w:rPr>
        <w:t>er en ikke</w:t>
      </w:r>
      <w:del w:id="1" w:author="Frank Olaf Sem-Jacobsen" w:date="2021-02-14T11:02:00Z">
        <w:r w:rsidR="00F82DF5" w:rsidRPr="00B463E0" w:rsidDel="00D05202">
          <w:rPr>
            <w:rFonts w:eastAsia="Times New Roman" w:cs="Times New Roman"/>
            <w:sz w:val="24"/>
            <w:szCs w:val="24"/>
            <w:lang w:eastAsia="nb-NO"/>
          </w:rPr>
          <w:delText xml:space="preserve"> </w:delText>
        </w:r>
      </w:del>
      <w:ins w:id="2" w:author="Frank Olaf Sem-Jacobsen" w:date="2021-02-14T11:02:00Z">
        <w:r w:rsidR="00D05202">
          <w:rPr>
            <w:rFonts w:eastAsia="Times New Roman" w:cs="Times New Roman"/>
            <w:sz w:val="24"/>
            <w:szCs w:val="24"/>
            <w:lang w:eastAsia="nb-NO"/>
          </w:rPr>
          <w:t>-</w:t>
        </w:r>
      </w:ins>
      <w:r w:rsidR="00F82DF5" w:rsidRPr="00B463E0">
        <w:rPr>
          <w:rFonts w:eastAsia="Times New Roman" w:cs="Times New Roman"/>
          <w:sz w:val="24"/>
          <w:szCs w:val="24"/>
          <w:lang w:eastAsia="nb-NO"/>
        </w:rPr>
        <w:t>kommersiell forening baseres på frivillighet med utgangspunkt</w:t>
      </w:r>
      <w:r w:rsidRPr="00B463E0">
        <w:rPr>
          <w:rFonts w:eastAsia="Times New Roman" w:cs="Times New Roman"/>
          <w:sz w:val="24"/>
          <w:szCs w:val="24"/>
          <w:lang w:eastAsia="nb-NO"/>
        </w:rPr>
        <w:t> i Norge og er underlagt norsk lov. Juridisk di</w:t>
      </w:r>
      <w:r w:rsidR="00B463E0">
        <w:rPr>
          <w:rFonts w:eastAsia="Times New Roman" w:cs="Times New Roman"/>
          <w:sz w:val="24"/>
          <w:szCs w:val="24"/>
          <w:lang w:eastAsia="nb-NO"/>
        </w:rPr>
        <w:t>s</w:t>
      </w:r>
      <w:r w:rsidRPr="00B463E0">
        <w:rPr>
          <w:rFonts w:eastAsia="Times New Roman" w:cs="Times New Roman"/>
          <w:sz w:val="24"/>
          <w:szCs w:val="24"/>
          <w:lang w:eastAsia="nb-NO"/>
        </w:rPr>
        <w:t>cl</w:t>
      </w:r>
      <w:r w:rsidR="00B463E0">
        <w:rPr>
          <w:rFonts w:eastAsia="Times New Roman" w:cs="Times New Roman"/>
          <w:sz w:val="24"/>
          <w:szCs w:val="24"/>
          <w:lang w:eastAsia="nb-NO"/>
        </w:rPr>
        <w:t>a</w:t>
      </w:r>
      <w:r w:rsidRPr="00B463E0">
        <w:rPr>
          <w:rFonts w:eastAsia="Times New Roman" w:cs="Times New Roman"/>
          <w:sz w:val="24"/>
          <w:szCs w:val="24"/>
          <w:lang w:eastAsia="nb-NO"/>
        </w:rPr>
        <w:t>im</w:t>
      </w:r>
      <w:r w:rsidR="00B45EB8">
        <w:rPr>
          <w:rFonts w:eastAsia="Times New Roman" w:cs="Times New Roman"/>
          <w:sz w:val="24"/>
          <w:szCs w:val="24"/>
          <w:lang w:eastAsia="nb-NO"/>
        </w:rPr>
        <w:t>e</w:t>
      </w:r>
      <w:r w:rsidRPr="00B463E0">
        <w:rPr>
          <w:rFonts w:eastAsia="Times New Roman" w:cs="Times New Roman"/>
          <w:sz w:val="24"/>
          <w:szCs w:val="24"/>
          <w:lang w:eastAsia="nb-NO"/>
        </w:rPr>
        <w:t>r er derfor skrevet på norsk, men du kan klikke her for å få en Google oversatt versjon. Det understrekes likevel at det kun er den norske utgaven som er rettmessig og juridisk korrekt.</w:t>
      </w:r>
    </w:p>
    <w:p w14:paraId="00161B13" w14:textId="1C32A7DF" w:rsidR="007733B7" w:rsidRPr="00B463E0" w:rsidRDefault="00B45EB8" w:rsidP="007733B7">
      <w:pPr>
        <w:spacing w:before="100" w:beforeAutospacing="1" w:after="100" w:afterAutospacing="1" w:line="240" w:lineRule="auto"/>
        <w:rPr>
          <w:rFonts w:eastAsia="Times New Roman" w:cs="Times New Roman"/>
          <w:sz w:val="24"/>
          <w:szCs w:val="24"/>
          <w:lang w:eastAsia="nb-NO"/>
        </w:rPr>
      </w:pPr>
      <w:r w:rsidRPr="00B463E0">
        <w:rPr>
          <w:rFonts w:eastAsia="Times New Roman" w:cs="Times New Roman"/>
          <w:sz w:val="24"/>
          <w:szCs w:val="24"/>
          <w:lang w:eastAsia="nb-NO"/>
        </w:rPr>
        <w:t>Disclaimer</w:t>
      </w:r>
      <w:r w:rsidR="007733B7" w:rsidRPr="00B463E0">
        <w:rPr>
          <w:rFonts w:eastAsia="Times New Roman" w:cs="Times New Roman"/>
          <w:sz w:val="24"/>
          <w:szCs w:val="24"/>
          <w:lang w:eastAsia="nb-NO"/>
        </w:rPr>
        <w:t> omfatter</w:t>
      </w:r>
      <w:del w:id="3" w:author="Frank Olaf Sem-Jacobsen" w:date="2021-02-14T11:02:00Z">
        <w:r w:rsidR="007733B7" w:rsidRPr="00B463E0" w:rsidDel="00D05202">
          <w:rPr>
            <w:rFonts w:eastAsia="Times New Roman" w:cs="Times New Roman"/>
            <w:sz w:val="24"/>
            <w:szCs w:val="24"/>
            <w:lang w:eastAsia="nb-NO"/>
          </w:rPr>
          <w:delText> </w:delText>
        </w:r>
      </w:del>
      <w:r w:rsidR="00D05202">
        <w:fldChar w:fldCharType="begin"/>
      </w:r>
      <w:r w:rsidR="00D05202">
        <w:instrText xml:space="preserve"> HYPERLINK "ht</w:instrText>
      </w:r>
      <w:r w:rsidR="00D05202">
        <w:instrText xml:space="preserve">tp://tracking.airsports.no/" \t "_blank" </w:instrText>
      </w:r>
      <w:r w:rsidR="00D05202">
        <w:fldChar w:fldCharType="separate"/>
      </w:r>
      <w:del w:id="4" w:author="Frank Olaf Sem-Jacobsen" w:date="2021-02-14T11:02:00Z">
        <w:r w:rsidR="007733B7" w:rsidRPr="00B463E0" w:rsidDel="00D05202">
          <w:rPr>
            <w:rFonts w:eastAsia="Times New Roman" w:cs="Times New Roman"/>
            <w:color w:val="1155CC"/>
            <w:sz w:val="24"/>
            <w:szCs w:val="24"/>
            <w:u w:val="single"/>
            <w:lang w:eastAsia="nb-NO"/>
          </w:rPr>
          <w:delText>tracking.</w:delText>
        </w:r>
      </w:del>
      <w:r w:rsidR="007733B7" w:rsidRPr="00B463E0">
        <w:rPr>
          <w:rFonts w:eastAsia="Times New Roman" w:cs="Times New Roman"/>
          <w:color w:val="1155CC"/>
          <w:sz w:val="24"/>
          <w:szCs w:val="24"/>
          <w:u w:val="single"/>
          <w:lang w:eastAsia="nb-NO"/>
        </w:rPr>
        <w:t>airsports.no</w:t>
      </w:r>
      <w:r w:rsidR="00D05202">
        <w:rPr>
          <w:rFonts w:eastAsia="Times New Roman" w:cs="Times New Roman"/>
          <w:color w:val="1155CC"/>
          <w:sz w:val="24"/>
          <w:szCs w:val="24"/>
          <w:u w:val="single"/>
          <w:lang w:eastAsia="nb-NO"/>
        </w:rPr>
        <w:fldChar w:fldCharType="end"/>
      </w:r>
      <w:r w:rsidR="007733B7" w:rsidRPr="00B463E0">
        <w:rPr>
          <w:rFonts w:eastAsia="Times New Roman" w:cs="Times New Roman"/>
          <w:sz w:val="24"/>
          <w:szCs w:val="24"/>
          <w:lang w:eastAsia="nb-NO"/>
        </w:rPr>
        <w:t xml:space="preserve"> og alle undersider knyttet til Live Tracking, registrering, mobilapplikasjoner og bruk. ASPF tar forbehold om feil </w:t>
      </w:r>
      <w:r w:rsidR="004C59D0" w:rsidRPr="00B463E0">
        <w:rPr>
          <w:rFonts w:eastAsia="Times New Roman" w:cs="Times New Roman"/>
          <w:sz w:val="24"/>
          <w:szCs w:val="24"/>
          <w:lang w:eastAsia="nb-NO"/>
        </w:rPr>
        <w:t>på siden, kildekoder</w:t>
      </w:r>
      <w:r w:rsidR="007733B7" w:rsidRPr="00B463E0">
        <w:rPr>
          <w:rFonts w:eastAsia="Times New Roman" w:cs="Times New Roman"/>
          <w:sz w:val="24"/>
          <w:szCs w:val="24"/>
          <w:lang w:eastAsia="nb-NO"/>
        </w:rPr>
        <w:t xml:space="preserve">, </w:t>
      </w:r>
      <w:r w:rsidR="004C59D0" w:rsidRPr="00B463E0">
        <w:rPr>
          <w:rFonts w:eastAsia="Times New Roman" w:cs="Times New Roman"/>
          <w:sz w:val="24"/>
          <w:szCs w:val="24"/>
          <w:lang w:eastAsia="nb-NO"/>
        </w:rPr>
        <w:t xml:space="preserve">modeller, </w:t>
      </w:r>
      <w:r w:rsidR="007733B7" w:rsidRPr="00B463E0">
        <w:rPr>
          <w:rFonts w:eastAsia="Times New Roman" w:cs="Times New Roman"/>
          <w:sz w:val="24"/>
          <w:szCs w:val="24"/>
          <w:lang w:eastAsia="nb-NO"/>
        </w:rPr>
        <w:t>feil fra ekstern informasjonskilde eller feil knyttet til tredjepartsleverandører. </w:t>
      </w:r>
    </w:p>
    <w:p w14:paraId="6B1960EC" w14:textId="15689FBA" w:rsidR="007733B7" w:rsidRPr="00B463E0" w:rsidRDefault="007733B7" w:rsidP="007733B7">
      <w:pPr>
        <w:spacing w:before="100" w:beforeAutospacing="1" w:after="100" w:afterAutospacing="1" w:line="240" w:lineRule="auto"/>
        <w:rPr>
          <w:rFonts w:eastAsia="Times New Roman" w:cs="Times New Roman"/>
          <w:sz w:val="24"/>
          <w:szCs w:val="24"/>
          <w:lang w:eastAsia="nb-NO"/>
        </w:rPr>
      </w:pPr>
      <w:r w:rsidRPr="00B463E0">
        <w:rPr>
          <w:rFonts w:eastAsia="Times New Roman" w:cs="Times New Roman"/>
          <w:sz w:val="24"/>
          <w:szCs w:val="24"/>
          <w:lang w:eastAsia="nb-NO"/>
        </w:rPr>
        <w:t>ASPF = er foreningen inklusive systemet, websider og applikasjoner.</w:t>
      </w:r>
      <w:r w:rsidRPr="00B463E0">
        <w:rPr>
          <w:rFonts w:eastAsia="Times New Roman" w:cs="Times New Roman"/>
          <w:sz w:val="24"/>
          <w:szCs w:val="24"/>
          <w:lang w:eastAsia="nb-NO"/>
        </w:rPr>
        <w:br/>
        <w:t xml:space="preserve">BRUKER= er den juridiske personen som bruker ASPF som arrangør av konkurranse, </w:t>
      </w:r>
      <w:r w:rsidR="003433C1" w:rsidRPr="00B463E0">
        <w:rPr>
          <w:rFonts w:eastAsia="Times New Roman" w:cs="Times New Roman"/>
          <w:sz w:val="24"/>
          <w:szCs w:val="24"/>
          <w:lang w:eastAsia="nb-NO"/>
        </w:rPr>
        <w:t>pilot/</w:t>
      </w:r>
      <w:r w:rsidRPr="00B463E0">
        <w:rPr>
          <w:rFonts w:eastAsia="Times New Roman" w:cs="Times New Roman"/>
          <w:sz w:val="24"/>
          <w:szCs w:val="24"/>
          <w:lang w:eastAsia="nb-NO"/>
        </w:rPr>
        <w:t>utøver i konkurranse</w:t>
      </w:r>
      <w:r w:rsidR="004C59D0" w:rsidRPr="00B463E0">
        <w:rPr>
          <w:rFonts w:eastAsia="Times New Roman" w:cs="Times New Roman"/>
          <w:sz w:val="24"/>
          <w:szCs w:val="24"/>
          <w:lang w:eastAsia="nb-NO"/>
        </w:rPr>
        <w:t xml:space="preserve">, besøkende eller </w:t>
      </w:r>
      <w:r w:rsidR="003433C1" w:rsidRPr="00B463E0">
        <w:rPr>
          <w:rFonts w:eastAsia="Times New Roman" w:cs="Times New Roman"/>
          <w:sz w:val="24"/>
          <w:szCs w:val="24"/>
          <w:lang w:eastAsia="nb-NO"/>
        </w:rPr>
        <w:t>formidler</w:t>
      </w:r>
      <w:r w:rsidR="004C59D0" w:rsidRPr="00B463E0">
        <w:rPr>
          <w:rFonts w:eastAsia="Times New Roman" w:cs="Times New Roman"/>
          <w:sz w:val="24"/>
          <w:szCs w:val="24"/>
          <w:lang w:eastAsia="nb-NO"/>
        </w:rPr>
        <w:t xml:space="preserve"> av hjemmesiden</w:t>
      </w:r>
      <w:r w:rsidR="003433C1" w:rsidRPr="00B463E0">
        <w:rPr>
          <w:rFonts w:eastAsia="Times New Roman" w:cs="Times New Roman"/>
          <w:sz w:val="24"/>
          <w:szCs w:val="24"/>
          <w:lang w:eastAsia="nb-NO"/>
        </w:rPr>
        <w:t>,</w:t>
      </w:r>
      <w:r w:rsidR="004C59D0" w:rsidRPr="00B463E0">
        <w:rPr>
          <w:rFonts w:eastAsia="Times New Roman" w:cs="Times New Roman"/>
          <w:sz w:val="24"/>
          <w:szCs w:val="24"/>
          <w:lang w:eastAsia="nb-NO"/>
        </w:rPr>
        <w:t xml:space="preserve"> </w:t>
      </w:r>
      <w:r w:rsidRPr="00B463E0">
        <w:rPr>
          <w:rFonts w:eastAsia="Times New Roman" w:cs="Times New Roman"/>
          <w:sz w:val="24"/>
          <w:szCs w:val="24"/>
          <w:lang w:eastAsia="nb-NO"/>
        </w:rPr>
        <w:t>eller person som bruker ASPF til egen trening.</w:t>
      </w:r>
    </w:p>
    <w:p w14:paraId="4A33988C" w14:textId="77777777" w:rsidR="007733B7" w:rsidRPr="00B463E0" w:rsidRDefault="007733B7" w:rsidP="00396445">
      <w:pPr>
        <w:pStyle w:val="Heading3"/>
        <w:rPr>
          <w:rFonts w:asciiTheme="minorHAnsi" w:hAnsiTheme="minorHAnsi"/>
        </w:rPr>
      </w:pPr>
      <w:bookmarkStart w:id="5" w:name="_Toc62558162"/>
      <w:r w:rsidRPr="00B463E0">
        <w:rPr>
          <w:rFonts w:asciiTheme="minorHAnsi" w:hAnsiTheme="minorHAnsi"/>
        </w:rPr>
        <w:t>Webside og informasjonskapsler</w:t>
      </w:r>
      <w:bookmarkEnd w:id="5"/>
    </w:p>
    <w:p w14:paraId="38700A60" w14:textId="77777777" w:rsidR="007733B7" w:rsidRPr="00B463E0" w:rsidRDefault="007733B7" w:rsidP="007733B7">
      <w:pPr>
        <w:spacing w:before="100" w:beforeAutospacing="1" w:after="100" w:afterAutospacing="1" w:line="240" w:lineRule="auto"/>
        <w:rPr>
          <w:rFonts w:eastAsia="Times New Roman" w:cs="Times New Roman"/>
          <w:sz w:val="24"/>
          <w:szCs w:val="24"/>
          <w:lang w:eastAsia="nb-NO"/>
        </w:rPr>
      </w:pPr>
      <w:r w:rsidRPr="00B463E0">
        <w:rPr>
          <w:rFonts w:eastAsia="Times New Roman" w:cs="Times New Roman"/>
          <w:sz w:val="24"/>
          <w:szCs w:val="24"/>
          <w:lang w:eastAsia="nb-NO"/>
        </w:rPr>
        <w:t>ASPF kan bruke informasjonskapsler (cookies) på våre websider. Cookies er små tekstfiler som lagres på datamaskinen din. De fleste nettlesere, som for eksempel safari, chrome eller firefox, har en automatisk aksept av cookies. Dette innebærer at du må endre innstillingene i nettleseren dersom du ikke ønsker at tekstfilene skal lagres på din enhet (telefon, datamaskin eller nettbrett). Dette kan imidlertid innebære at nettstedet ikke fungerer optimalt.</w:t>
      </w:r>
    </w:p>
    <w:p w14:paraId="3D4AE4B5" w14:textId="69C46448" w:rsidR="007733B7" w:rsidRPr="00B463E0" w:rsidRDefault="007733B7" w:rsidP="007733B7">
      <w:pPr>
        <w:spacing w:before="100" w:beforeAutospacing="1" w:after="100" w:afterAutospacing="1" w:line="240" w:lineRule="auto"/>
        <w:rPr>
          <w:rFonts w:eastAsia="Times New Roman" w:cs="Times New Roman"/>
          <w:sz w:val="24"/>
          <w:szCs w:val="24"/>
          <w:lang w:eastAsia="nb-NO"/>
        </w:rPr>
      </w:pPr>
      <w:r w:rsidRPr="00B463E0">
        <w:rPr>
          <w:rFonts w:eastAsia="Times New Roman" w:cs="Times New Roman"/>
          <w:sz w:val="24"/>
          <w:szCs w:val="24"/>
          <w:lang w:eastAsia="nb-NO"/>
        </w:rPr>
        <w:t>Vi bruker analyseverktøyet Google Analytics og interne analysesystemer for å analysere besøksdata på på våre hjemmesider og på medlemssidene. Denne informasjonen blir lagret på blant annet Googles servere i USA og er underlagt </w:t>
      </w:r>
      <w:hyperlink r:id="rId5" w:tgtFrame="_blank" w:history="1">
        <w:r w:rsidRPr="00B463E0">
          <w:rPr>
            <w:rFonts w:eastAsia="Times New Roman" w:cs="Times New Roman"/>
            <w:color w:val="1155CC"/>
            <w:sz w:val="24"/>
            <w:szCs w:val="24"/>
            <w:u w:val="single"/>
            <w:lang w:eastAsia="nb-NO"/>
          </w:rPr>
          <w:t>Googles retningslinjer for personvern</w:t>
        </w:r>
      </w:hyperlink>
      <w:r w:rsidRPr="00B463E0">
        <w:rPr>
          <w:rFonts w:eastAsia="Times New Roman" w:cs="Times New Roman"/>
          <w:sz w:val="24"/>
          <w:szCs w:val="24"/>
          <w:lang w:eastAsia="nb-NO"/>
        </w:rPr>
        <w:t>. For å verne om våre besøkendes personvern har vi anonymisert IP-adressen til våre besøkende. </w:t>
      </w:r>
      <w:hyperlink r:id="rId6" w:tgtFrame="_blank" w:history="1">
        <w:r w:rsidRPr="00B463E0">
          <w:rPr>
            <w:rFonts w:eastAsia="Times New Roman" w:cs="Times New Roman"/>
            <w:color w:val="1155CC"/>
            <w:sz w:val="24"/>
            <w:szCs w:val="24"/>
            <w:u w:val="single"/>
            <w:lang w:eastAsia="nb-NO"/>
          </w:rPr>
          <w:t>Dette er i tråd med Datatilsynets anbefalinger</w:t>
        </w:r>
      </w:hyperlink>
      <w:r w:rsidRPr="00B463E0">
        <w:rPr>
          <w:rFonts w:eastAsia="Times New Roman" w:cs="Times New Roman"/>
          <w:sz w:val="24"/>
          <w:szCs w:val="24"/>
          <w:lang w:eastAsia="nb-NO"/>
        </w:rPr>
        <w:t>.</w:t>
      </w:r>
    </w:p>
    <w:p w14:paraId="7D34D9CE" w14:textId="70FA5533" w:rsidR="007733B7" w:rsidRPr="00B463E0" w:rsidRDefault="007733B7" w:rsidP="007733B7">
      <w:pPr>
        <w:spacing w:before="100" w:beforeAutospacing="1" w:after="100" w:afterAutospacing="1" w:line="240" w:lineRule="auto"/>
        <w:rPr>
          <w:rFonts w:eastAsia="Times New Roman" w:cs="Times New Roman"/>
          <w:sz w:val="24"/>
          <w:szCs w:val="24"/>
          <w:lang w:eastAsia="nb-NO"/>
        </w:rPr>
      </w:pPr>
      <w:r w:rsidRPr="00B463E0">
        <w:rPr>
          <w:rFonts w:eastAsia="Times New Roman" w:cs="Times New Roman"/>
          <w:sz w:val="24"/>
          <w:szCs w:val="24"/>
          <w:lang w:eastAsia="nb-NO"/>
        </w:rPr>
        <w:lastRenderedPageBreak/>
        <w:t xml:space="preserve">Websiden kan inneholde feil eller mangler. Poenggivningen er et estimat basert på en rekke forutsetninger og kan avvike fra konkurransens endelige resultat. BRUKER og arrangør er selv ansvarlig for å kontrollere korrekt poenggivning. Live Tracking er i hovedsak ment til </w:t>
      </w:r>
      <w:r w:rsidR="003433C1" w:rsidRPr="00B463E0">
        <w:rPr>
          <w:rFonts w:eastAsia="Times New Roman" w:cs="Times New Roman"/>
          <w:sz w:val="24"/>
          <w:szCs w:val="24"/>
          <w:lang w:eastAsia="nb-NO"/>
        </w:rPr>
        <w:t xml:space="preserve">uoffisiell bruk og </w:t>
      </w:r>
      <w:r w:rsidRPr="00B463E0">
        <w:rPr>
          <w:rFonts w:eastAsia="Times New Roman" w:cs="Times New Roman"/>
          <w:sz w:val="24"/>
          <w:szCs w:val="24"/>
          <w:lang w:eastAsia="nb-NO"/>
        </w:rPr>
        <w:t>underholdning.</w:t>
      </w:r>
    </w:p>
    <w:p w14:paraId="47A82057" w14:textId="7CDABAB2" w:rsidR="007733B7" w:rsidRPr="00B463E0" w:rsidRDefault="007733B7" w:rsidP="00396445">
      <w:pPr>
        <w:pStyle w:val="Heading3"/>
        <w:rPr>
          <w:rFonts w:asciiTheme="minorHAnsi" w:hAnsiTheme="minorHAnsi"/>
        </w:rPr>
      </w:pPr>
      <w:bookmarkStart w:id="6" w:name="_Toc62558163"/>
      <w:r w:rsidRPr="00B463E0">
        <w:rPr>
          <w:rFonts w:asciiTheme="minorHAnsi" w:hAnsiTheme="minorHAnsi"/>
        </w:rPr>
        <w:t>SLA</w:t>
      </w:r>
      <w:bookmarkEnd w:id="6"/>
    </w:p>
    <w:p w14:paraId="6E393E90" w14:textId="01754CE0" w:rsidR="007733B7" w:rsidRPr="00B463E0" w:rsidRDefault="007733B7" w:rsidP="007733B7">
      <w:pPr>
        <w:spacing w:before="100" w:beforeAutospacing="1" w:after="100" w:afterAutospacing="1" w:line="240" w:lineRule="auto"/>
        <w:rPr>
          <w:rFonts w:eastAsia="Times New Roman" w:cs="Times New Roman"/>
          <w:sz w:val="24"/>
          <w:szCs w:val="24"/>
          <w:lang w:eastAsia="nb-NO"/>
        </w:rPr>
      </w:pPr>
      <w:r w:rsidRPr="00B463E0">
        <w:rPr>
          <w:rFonts w:eastAsia="Times New Roman" w:cs="Times New Roman"/>
          <w:sz w:val="24"/>
          <w:szCs w:val="24"/>
          <w:lang w:eastAsia="nb-NO"/>
        </w:rPr>
        <w:t>Live Tracking er et hobbyprosjekt og bygger i stor grad på dugnad fra frivillige.</w:t>
      </w:r>
      <w:r w:rsidR="00E8354A" w:rsidRPr="00B463E0">
        <w:rPr>
          <w:rFonts w:eastAsia="Times New Roman" w:cs="Times New Roman"/>
          <w:sz w:val="24"/>
          <w:szCs w:val="24"/>
          <w:lang w:eastAsia="nb-NO"/>
        </w:rPr>
        <w:t xml:space="preserve"> </w:t>
      </w:r>
      <w:r w:rsidRPr="00B463E0">
        <w:rPr>
          <w:rFonts w:eastAsia="Times New Roman" w:cs="Times New Roman"/>
          <w:sz w:val="24"/>
          <w:szCs w:val="24"/>
          <w:lang w:eastAsia="nb-NO"/>
        </w:rPr>
        <w:t xml:space="preserve">Løsningen er ment for å hjelpe flymiljøet til å fremme sporten for tilskuer og deltagere. Selv om ASPF benytter </w:t>
      </w:r>
      <w:r w:rsidR="00B45EB8">
        <w:rPr>
          <w:rFonts w:eastAsia="Times New Roman" w:cs="Times New Roman"/>
          <w:sz w:val="24"/>
          <w:szCs w:val="24"/>
          <w:lang w:eastAsia="nb-NO"/>
        </w:rPr>
        <w:t>profesjonelle</w:t>
      </w:r>
      <w:r w:rsidRPr="00B463E0">
        <w:rPr>
          <w:rFonts w:eastAsia="Times New Roman" w:cs="Times New Roman"/>
          <w:sz w:val="24"/>
          <w:szCs w:val="24"/>
          <w:lang w:eastAsia="nb-NO"/>
        </w:rPr>
        <w:t xml:space="preserve"> og </w:t>
      </w:r>
      <w:r w:rsidR="00D538CF" w:rsidRPr="00B463E0">
        <w:rPr>
          <w:rFonts w:eastAsia="Times New Roman" w:cs="Times New Roman"/>
          <w:sz w:val="24"/>
          <w:szCs w:val="24"/>
          <w:lang w:eastAsia="nb-NO"/>
        </w:rPr>
        <w:t>anerkjente</w:t>
      </w:r>
      <w:r w:rsidRPr="00B463E0">
        <w:rPr>
          <w:rFonts w:eastAsia="Times New Roman" w:cs="Times New Roman"/>
          <w:sz w:val="24"/>
          <w:szCs w:val="24"/>
          <w:lang w:eastAsia="nb-NO"/>
        </w:rPr>
        <w:t xml:space="preserve"> underleverandører kan ASPF ikke garantere for </w:t>
      </w:r>
      <w:r w:rsidR="00D538CF" w:rsidRPr="00B463E0">
        <w:rPr>
          <w:rFonts w:eastAsia="Times New Roman" w:cs="Times New Roman"/>
          <w:sz w:val="24"/>
          <w:szCs w:val="24"/>
          <w:lang w:eastAsia="nb-NO"/>
        </w:rPr>
        <w:t>oppetid</w:t>
      </w:r>
      <w:r w:rsidR="00B45EB8">
        <w:rPr>
          <w:rFonts w:eastAsia="Times New Roman" w:cs="Times New Roman"/>
          <w:sz w:val="24"/>
          <w:szCs w:val="24"/>
          <w:lang w:eastAsia="nb-NO"/>
        </w:rPr>
        <w:t xml:space="preserve"> eller </w:t>
      </w:r>
      <w:r w:rsidR="00D538CF" w:rsidRPr="00B463E0">
        <w:rPr>
          <w:rFonts w:eastAsia="Times New Roman" w:cs="Times New Roman"/>
          <w:sz w:val="24"/>
          <w:szCs w:val="24"/>
          <w:lang w:eastAsia="nb-NO"/>
        </w:rPr>
        <w:t>feil på side</w:t>
      </w:r>
      <w:r w:rsidR="00B45EB8">
        <w:rPr>
          <w:rFonts w:eastAsia="Times New Roman" w:cs="Times New Roman"/>
          <w:sz w:val="24"/>
          <w:szCs w:val="24"/>
          <w:lang w:eastAsia="nb-NO"/>
        </w:rPr>
        <w:t xml:space="preserve">n. </w:t>
      </w:r>
      <w:r w:rsidR="00E8354A" w:rsidRPr="00B463E0">
        <w:rPr>
          <w:rFonts w:eastAsia="Times New Roman" w:cs="Times New Roman"/>
          <w:sz w:val="24"/>
          <w:szCs w:val="24"/>
          <w:lang w:eastAsia="nb-NO"/>
        </w:rPr>
        <w:t xml:space="preserve">ASPF vil </w:t>
      </w:r>
      <w:r w:rsidR="00B45EB8">
        <w:rPr>
          <w:rFonts w:eastAsia="Times New Roman" w:cs="Times New Roman"/>
          <w:sz w:val="24"/>
          <w:szCs w:val="24"/>
          <w:lang w:eastAsia="nb-NO"/>
        </w:rPr>
        <w:t xml:space="preserve">dog </w:t>
      </w:r>
      <w:r w:rsidR="00E8354A" w:rsidRPr="00B463E0">
        <w:rPr>
          <w:rFonts w:eastAsia="Times New Roman" w:cs="Times New Roman"/>
          <w:sz w:val="24"/>
          <w:szCs w:val="24"/>
          <w:lang w:eastAsia="nb-NO"/>
        </w:rPr>
        <w:t xml:space="preserve">gjøre sitt beste for </w:t>
      </w:r>
      <w:r w:rsidR="00B45EB8">
        <w:rPr>
          <w:rFonts w:eastAsia="Times New Roman" w:cs="Times New Roman"/>
          <w:sz w:val="24"/>
          <w:szCs w:val="24"/>
          <w:lang w:eastAsia="nb-NO"/>
        </w:rPr>
        <w:t>å høyest mulig service på sine tjenester ut i fra de forutsetninger ASPF kan tilby</w:t>
      </w:r>
      <w:r w:rsidR="00E8354A" w:rsidRPr="00B463E0">
        <w:rPr>
          <w:rFonts w:eastAsia="Times New Roman" w:cs="Times New Roman"/>
          <w:sz w:val="24"/>
          <w:szCs w:val="24"/>
          <w:lang w:eastAsia="nb-NO"/>
        </w:rPr>
        <w:t xml:space="preserve">. </w:t>
      </w:r>
    </w:p>
    <w:p w14:paraId="705C37DA" w14:textId="7CF085C7" w:rsidR="00F82DF5" w:rsidRPr="00B463E0" w:rsidRDefault="005E1B90" w:rsidP="00F82DF5">
      <w:pPr>
        <w:spacing w:before="100" w:beforeAutospacing="1" w:after="100" w:afterAutospacing="1" w:line="240" w:lineRule="auto"/>
        <w:rPr>
          <w:rFonts w:eastAsia="Times New Roman" w:cs="Times New Roman"/>
          <w:sz w:val="24"/>
          <w:szCs w:val="24"/>
          <w:lang w:eastAsia="nb-NO"/>
        </w:rPr>
      </w:pPr>
      <w:r w:rsidRPr="00B463E0">
        <w:rPr>
          <w:rFonts w:eastAsia="Times New Roman" w:cs="Times New Roman"/>
          <w:sz w:val="24"/>
          <w:szCs w:val="24"/>
          <w:lang w:eastAsia="nb-NO"/>
        </w:rPr>
        <w:t xml:space="preserve">Live Tracking baseres på standard </w:t>
      </w:r>
      <w:r w:rsidR="003433C1" w:rsidRPr="00B463E0">
        <w:rPr>
          <w:rFonts w:eastAsia="Times New Roman" w:cs="Times New Roman"/>
          <w:sz w:val="24"/>
          <w:szCs w:val="24"/>
          <w:lang w:eastAsia="nb-NO"/>
        </w:rPr>
        <w:t>regler</w:t>
      </w:r>
      <w:r w:rsidRPr="00B463E0">
        <w:rPr>
          <w:rFonts w:eastAsia="Times New Roman" w:cs="Times New Roman"/>
          <w:sz w:val="24"/>
          <w:szCs w:val="24"/>
          <w:lang w:eastAsia="nb-NO"/>
        </w:rPr>
        <w:t xml:space="preserve"> innen presisjonsflyging. </w:t>
      </w:r>
      <w:r w:rsidR="00B45EB8">
        <w:rPr>
          <w:rFonts w:eastAsia="Times New Roman" w:cs="Times New Roman"/>
          <w:sz w:val="24"/>
          <w:szCs w:val="24"/>
          <w:lang w:eastAsia="nb-NO"/>
        </w:rPr>
        <w:t>Modellene</w:t>
      </w:r>
      <w:r w:rsidRPr="00B463E0">
        <w:rPr>
          <w:rFonts w:eastAsia="Times New Roman" w:cs="Times New Roman"/>
          <w:sz w:val="24"/>
          <w:szCs w:val="24"/>
          <w:lang w:eastAsia="nb-NO"/>
        </w:rPr>
        <w:t xml:space="preserve"> er testet på ulike </w:t>
      </w:r>
      <w:r w:rsidR="003433C1" w:rsidRPr="00B463E0">
        <w:rPr>
          <w:rFonts w:eastAsia="Times New Roman" w:cs="Times New Roman"/>
          <w:sz w:val="24"/>
          <w:szCs w:val="24"/>
          <w:lang w:eastAsia="nb-NO"/>
        </w:rPr>
        <w:t>konkurranser</w:t>
      </w:r>
      <w:r w:rsidRPr="00B463E0">
        <w:rPr>
          <w:rFonts w:eastAsia="Times New Roman" w:cs="Times New Roman"/>
          <w:sz w:val="24"/>
          <w:szCs w:val="24"/>
          <w:lang w:eastAsia="nb-NO"/>
        </w:rPr>
        <w:t xml:space="preserve">, men grunnet kompleksiteten i presisjonsflyging kan avvik </w:t>
      </w:r>
      <w:r w:rsidR="003433C1" w:rsidRPr="00B463E0">
        <w:rPr>
          <w:rFonts w:eastAsia="Times New Roman" w:cs="Times New Roman"/>
          <w:sz w:val="24"/>
          <w:szCs w:val="24"/>
          <w:lang w:eastAsia="nb-NO"/>
        </w:rPr>
        <w:t>fore</w:t>
      </w:r>
      <w:r w:rsidRPr="00B463E0">
        <w:rPr>
          <w:rFonts w:eastAsia="Times New Roman" w:cs="Times New Roman"/>
          <w:sz w:val="24"/>
          <w:szCs w:val="24"/>
          <w:lang w:eastAsia="nb-NO"/>
        </w:rPr>
        <w:t xml:space="preserve">komme </w:t>
      </w:r>
      <w:r w:rsidR="003433C1" w:rsidRPr="00B463E0">
        <w:rPr>
          <w:rFonts w:eastAsia="Times New Roman" w:cs="Times New Roman"/>
          <w:sz w:val="24"/>
          <w:szCs w:val="24"/>
          <w:lang w:eastAsia="nb-NO"/>
        </w:rPr>
        <w:t>grunnet ulike</w:t>
      </w:r>
      <w:r w:rsidRPr="00B463E0">
        <w:rPr>
          <w:rFonts w:eastAsia="Times New Roman" w:cs="Times New Roman"/>
          <w:sz w:val="24"/>
          <w:szCs w:val="24"/>
          <w:lang w:eastAsia="nb-NO"/>
        </w:rPr>
        <w:t xml:space="preserve"> oppsett. BRUKER kan oppleve avvik grunnet denne kompleksiteten og ASPF </w:t>
      </w:r>
      <w:r w:rsidR="003433C1" w:rsidRPr="00B463E0">
        <w:rPr>
          <w:rFonts w:eastAsia="Times New Roman" w:cs="Times New Roman"/>
          <w:sz w:val="24"/>
          <w:szCs w:val="24"/>
          <w:lang w:eastAsia="nb-NO"/>
        </w:rPr>
        <w:t>tar ikke</w:t>
      </w:r>
      <w:r w:rsidRPr="00B463E0">
        <w:rPr>
          <w:rFonts w:eastAsia="Times New Roman" w:cs="Times New Roman"/>
          <w:sz w:val="24"/>
          <w:szCs w:val="24"/>
          <w:lang w:eastAsia="nb-NO"/>
        </w:rPr>
        <w:t xml:space="preserve"> ansvar for disse avvikene. Derfor anbefales det </w:t>
      </w:r>
      <w:r w:rsidR="00B45EB8">
        <w:rPr>
          <w:rFonts w:eastAsia="Times New Roman" w:cs="Times New Roman"/>
          <w:sz w:val="24"/>
          <w:szCs w:val="24"/>
          <w:lang w:eastAsia="nb-NO"/>
        </w:rPr>
        <w:t xml:space="preserve">fra ASPF </w:t>
      </w:r>
      <w:r w:rsidRPr="00B463E0">
        <w:rPr>
          <w:rFonts w:eastAsia="Times New Roman" w:cs="Times New Roman"/>
          <w:sz w:val="24"/>
          <w:szCs w:val="24"/>
          <w:lang w:eastAsia="nb-NO"/>
        </w:rPr>
        <w:t xml:space="preserve">at BRUKER benytter en backup </w:t>
      </w:r>
      <w:r w:rsidR="003433C1" w:rsidRPr="00B463E0">
        <w:rPr>
          <w:rFonts w:eastAsia="Times New Roman" w:cs="Times New Roman"/>
          <w:sz w:val="24"/>
          <w:szCs w:val="24"/>
          <w:lang w:eastAsia="nb-NO"/>
        </w:rPr>
        <w:t xml:space="preserve">eller et annet alternativ </w:t>
      </w:r>
      <w:r w:rsidRPr="00B463E0">
        <w:rPr>
          <w:rFonts w:eastAsia="Times New Roman" w:cs="Times New Roman"/>
          <w:sz w:val="24"/>
          <w:szCs w:val="24"/>
          <w:lang w:eastAsia="nb-NO"/>
        </w:rPr>
        <w:t>for å kvalitetssikre resultater.</w:t>
      </w:r>
      <w:r w:rsidR="00F82DF5" w:rsidRPr="00B463E0">
        <w:rPr>
          <w:rFonts w:eastAsia="Times New Roman" w:cs="Times New Roman"/>
          <w:sz w:val="24"/>
          <w:szCs w:val="24"/>
          <w:lang w:eastAsia="nb-NO"/>
        </w:rPr>
        <w:t xml:space="preserve"> ASPF tilbyr </w:t>
      </w:r>
      <w:r w:rsidR="00B45EB8">
        <w:rPr>
          <w:rFonts w:eastAsia="Times New Roman" w:cs="Times New Roman"/>
          <w:sz w:val="24"/>
          <w:szCs w:val="24"/>
          <w:lang w:eastAsia="nb-NO"/>
        </w:rPr>
        <w:t>tjenesten</w:t>
      </w:r>
      <w:r w:rsidR="00F82DF5" w:rsidRPr="00B463E0">
        <w:rPr>
          <w:rFonts w:eastAsia="Times New Roman" w:cs="Times New Roman"/>
          <w:sz w:val="24"/>
          <w:szCs w:val="24"/>
          <w:lang w:eastAsia="nb-NO"/>
        </w:rPr>
        <w:t xml:space="preserve"> kun som den er «as is».</w:t>
      </w:r>
    </w:p>
    <w:p w14:paraId="51C695AD" w14:textId="688BAF0A" w:rsidR="005E1B90" w:rsidRPr="00B463E0" w:rsidRDefault="005E1B90" w:rsidP="007733B7">
      <w:pPr>
        <w:spacing w:before="100" w:beforeAutospacing="1" w:after="100" w:afterAutospacing="1" w:line="240" w:lineRule="auto"/>
        <w:rPr>
          <w:rFonts w:eastAsia="Times New Roman" w:cs="Times New Roman"/>
          <w:sz w:val="24"/>
          <w:szCs w:val="24"/>
          <w:lang w:eastAsia="nb-NO"/>
        </w:rPr>
      </w:pPr>
      <w:r w:rsidRPr="00B463E0">
        <w:rPr>
          <w:rFonts w:eastAsia="Times New Roman" w:cs="Times New Roman"/>
          <w:sz w:val="24"/>
          <w:szCs w:val="24"/>
          <w:lang w:eastAsia="nb-NO"/>
        </w:rPr>
        <w:t xml:space="preserve">For konkurranser som krever høyre grad av </w:t>
      </w:r>
      <w:r w:rsidR="00F82DF5" w:rsidRPr="00B463E0">
        <w:rPr>
          <w:rFonts w:eastAsia="Times New Roman" w:cs="Times New Roman"/>
          <w:sz w:val="24"/>
          <w:szCs w:val="24"/>
          <w:lang w:eastAsia="nb-NO"/>
        </w:rPr>
        <w:t xml:space="preserve">service eller </w:t>
      </w:r>
      <w:r w:rsidRPr="00B463E0">
        <w:rPr>
          <w:rFonts w:eastAsia="Times New Roman" w:cs="Times New Roman"/>
          <w:sz w:val="24"/>
          <w:szCs w:val="24"/>
          <w:lang w:eastAsia="nb-NO"/>
        </w:rPr>
        <w:t>kvalitetssikring, kan dette avtales</w:t>
      </w:r>
      <w:r w:rsidR="003433C1" w:rsidRPr="00B463E0">
        <w:rPr>
          <w:rFonts w:eastAsia="Times New Roman" w:cs="Times New Roman"/>
          <w:sz w:val="24"/>
          <w:szCs w:val="24"/>
          <w:lang w:eastAsia="nb-NO"/>
        </w:rPr>
        <w:t xml:space="preserve"> direkte. B</w:t>
      </w:r>
      <w:r w:rsidRPr="00B463E0">
        <w:rPr>
          <w:rFonts w:eastAsia="Times New Roman" w:cs="Times New Roman"/>
          <w:sz w:val="24"/>
          <w:szCs w:val="24"/>
          <w:lang w:eastAsia="nb-NO"/>
        </w:rPr>
        <w:t xml:space="preserve">RUKER kan kjøpe en serviceavtale knyttet til </w:t>
      </w:r>
      <w:r w:rsidR="003433C1" w:rsidRPr="00B463E0">
        <w:rPr>
          <w:rFonts w:eastAsia="Times New Roman" w:cs="Times New Roman"/>
          <w:sz w:val="24"/>
          <w:szCs w:val="24"/>
          <w:lang w:eastAsia="nb-NO"/>
        </w:rPr>
        <w:t xml:space="preserve">et </w:t>
      </w:r>
      <w:r w:rsidR="00F82DF5" w:rsidRPr="00B463E0">
        <w:rPr>
          <w:rFonts w:eastAsia="Times New Roman" w:cs="Times New Roman"/>
          <w:sz w:val="24"/>
          <w:szCs w:val="24"/>
          <w:lang w:eastAsia="nb-NO"/>
        </w:rPr>
        <w:t>arrangement</w:t>
      </w:r>
      <w:r w:rsidR="003433C1" w:rsidRPr="00B463E0">
        <w:rPr>
          <w:rFonts w:eastAsia="Times New Roman" w:cs="Times New Roman"/>
          <w:sz w:val="24"/>
          <w:szCs w:val="24"/>
          <w:lang w:eastAsia="nb-NO"/>
        </w:rPr>
        <w:t xml:space="preserve"> der hvor det er nødvendig.</w:t>
      </w:r>
    </w:p>
    <w:p w14:paraId="7775885C" w14:textId="558D5063" w:rsidR="005E1B90" w:rsidRPr="00B463E0" w:rsidRDefault="005E1B90" w:rsidP="007733B7">
      <w:pPr>
        <w:spacing w:before="100" w:beforeAutospacing="1" w:after="100" w:afterAutospacing="1" w:line="240" w:lineRule="auto"/>
        <w:rPr>
          <w:rFonts w:eastAsia="Times New Roman" w:cs="Times New Roman"/>
          <w:sz w:val="24"/>
          <w:szCs w:val="24"/>
          <w:lang w:eastAsia="nb-NO"/>
        </w:rPr>
      </w:pPr>
      <w:r w:rsidRPr="00B463E0">
        <w:rPr>
          <w:rFonts w:eastAsia="Times New Roman" w:cs="Times New Roman"/>
          <w:sz w:val="24"/>
          <w:szCs w:val="24"/>
          <w:lang w:eastAsia="nb-NO"/>
        </w:rPr>
        <w:t xml:space="preserve">Driften av </w:t>
      </w:r>
      <w:r w:rsidR="00C05A2E">
        <w:rPr>
          <w:rFonts w:eastAsia="Times New Roman" w:cs="Times New Roman"/>
          <w:sz w:val="24"/>
          <w:szCs w:val="24"/>
          <w:lang w:eastAsia="nb-NO"/>
        </w:rPr>
        <w:t>tjenesten</w:t>
      </w:r>
      <w:r w:rsidRPr="00B463E0">
        <w:rPr>
          <w:rFonts w:eastAsia="Times New Roman" w:cs="Times New Roman"/>
          <w:sz w:val="24"/>
          <w:szCs w:val="24"/>
          <w:lang w:eastAsia="nb-NO"/>
        </w:rPr>
        <w:t xml:space="preserve"> forutsetter </w:t>
      </w:r>
      <w:r w:rsidR="003433C1" w:rsidRPr="00B463E0">
        <w:rPr>
          <w:rFonts w:eastAsia="Times New Roman" w:cs="Times New Roman"/>
          <w:sz w:val="24"/>
          <w:szCs w:val="24"/>
          <w:lang w:eastAsia="nb-NO"/>
        </w:rPr>
        <w:t>drifts</w:t>
      </w:r>
      <w:r w:rsidRPr="00B463E0">
        <w:rPr>
          <w:rFonts w:eastAsia="Times New Roman" w:cs="Times New Roman"/>
          <w:sz w:val="24"/>
          <w:szCs w:val="24"/>
          <w:lang w:eastAsia="nb-NO"/>
        </w:rPr>
        <w:t>stø</w:t>
      </w:r>
      <w:r w:rsidR="00F82DF5" w:rsidRPr="00B463E0">
        <w:rPr>
          <w:rFonts w:eastAsia="Times New Roman" w:cs="Times New Roman"/>
          <w:sz w:val="24"/>
          <w:szCs w:val="24"/>
          <w:lang w:eastAsia="nb-NO"/>
        </w:rPr>
        <w:t>tt</w:t>
      </w:r>
      <w:r w:rsidRPr="00B463E0">
        <w:rPr>
          <w:rFonts w:eastAsia="Times New Roman" w:cs="Times New Roman"/>
          <w:sz w:val="24"/>
          <w:szCs w:val="24"/>
          <w:lang w:eastAsia="nb-NO"/>
        </w:rPr>
        <w:t>e</w:t>
      </w:r>
      <w:r w:rsidR="00C05A2E">
        <w:rPr>
          <w:rFonts w:eastAsia="Times New Roman" w:cs="Times New Roman"/>
          <w:sz w:val="24"/>
          <w:szCs w:val="24"/>
          <w:lang w:eastAsia="nb-NO"/>
        </w:rPr>
        <w:t xml:space="preserve"> privat</w:t>
      </w:r>
      <w:r w:rsidRPr="00B463E0">
        <w:rPr>
          <w:rFonts w:eastAsia="Times New Roman" w:cs="Times New Roman"/>
          <w:sz w:val="24"/>
          <w:szCs w:val="24"/>
          <w:lang w:eastAsia="nb-NO"/>
        </w:rPr>
        <w:t xml:space="preserve"> fra nasjonalt eller internasjonalt </w:t>
      </w:r>
      <w:r w:rsidR="00F82DF5" w:rsidRPr="00B463E0">
        <w:rPr>
          <w:rFonts w:eastAsia="Times New Roman" w:cs="Times New Roman"/>
          <w:sz w:val="24"/>
          <w:szCs w:val="24"/>
          <w:lang w:eastAsia="nb-NO"/>
        </w:rPr>
        <w:t>flymiljøet</w:t>
      </w:r>
      <w:r w:rsidRPr="00B463E0">
        <w:rPr>
          <w:rFonts w:eastAsia="Times New Roman" w:cs="Times New Roman"/>
          <w:sz w:val="24"/>
          <w:szCs w:val="24"/>
          <w:lang w:eastAsia="nb-NO"/>
        </w:rPr>
        <w:t>.</w:t>
      </w:r>
      <w:r w:rsidR="00F82DF5" w:rsidRPr="00B463E0">
        <w:rPr>
          <w:rFonts w:eastAsia="Times New Roman" w:cs="Times New Roman"/>
          <w:sz w:val="24"/>
          <w:szCs w:val="24"/>
          <w:lang w:eastAsia="nb-NO"/>
        </w:rPr>
        <w:t xml:space="preserve"> Det er opp til NLF eller FAI om de ønsker å støtte ASPF med drift av </w:t>
      </w:r>
      <w:r w:rsidR="00C05A2E">
        <w:rPr>
          <w:rFonts w:eastAsia="Times New Roman" w:cs="Times New Roman"/>
          <w:sz w:val="24"/>
          <w:szCs w:val="24"/>
          <w:lang w:eastAsia="nb-NO"/>
        </w:rPr>
        <w:t>tjenesten</w:t>
      </w:r>
      <w:r w:rsidR="00F82DF5" w:rsidRPr="00B463E0">
        <w:rPr>
          <w:rFonts w:eastAsia="Times New Roman" w:cs="Times New Roman"/>
          <w:sz w:val="24"/>
          <w:szCs w:val="24"/>
          <w:lang w:eastAsia="nb-NO"/>
        </w:rPr>
        <w:t xml:space="preserve"> til den kostpris den krever. Så lenge ASPF får </w:t>
      </w:r>
      <w:r w:rsidR="00C05A2E">
        <w:rPr>
          <w:rFonts w:eastAsia="Times New Roman" w:cs="Times New Roman"/>
          <w:sz w:val="24"/>
          <w:szCs w:val="24"/>
          <w:lang w:eastAsia="nb-NO"/>
        </w:rPr>
        <w:t>tjenestekostnadene</w:t>
      </w:r>
      <w:r w:rsidR="00F82DF5" w:rsidRPr="00B463E0">
        <w:rPr>
          <w:rFonts w:eastAsia="Times New Roman" w:cs="Times New Roman"/>
          <w:sz w:val="24"/>
          <w:szCs w:val="24"/>
          <w:lang w:eastAsia="nb-NO"/>
        </w:rPr>
        <w:t xml:space="preserve"> dekket, vil Live Tracking og tilhørende applikasjoner være åpen tilgjengelig for alle BRUKER som ønsker å benytte siden. </w:t>
      </w:r>
      <w:r w:rsidRPr="00B463E0">
        <w:rPr>
          <w:rFonts w:eastAsia="Times New Roman" w:cs="Times New Roman"/>
          <w:sz w:val="24"/>
          <w:szCs w:val="24"/>
          <w:lang w:eastAsia="nb-NO"/>
        </w:rPr>
        <w:t xml:space="preserve"> </w:t>
      </w:r>
      <w:r w:rsidR="003433C1" w:rsidRPr="00B463E0">
        <w:rPr>
          <w:rFonts w:eastAsia="Times New Roman" w:cs="Times New Roman"/>
          <w:sz w:val="24"/>
          <w:szCs w:val="24"/>
          <w:lang w:eastAsia="nb-NO"/>
        </w:rPr>
        <w:t xml:space="preserve">Om det ikke foreligger driftstøtte må ASPF ta betalt av den enkelte BRUKER for å dekke kostandene eller </w:t>
      </w:r>
      <w:r w:rsidR="00C05A2E">
        <w:rPr>
          <w:rFonts w:eastAsia="Times New Roman" w:cs="Times New Roman"/>
          <w:sz w:val="24"/>
          <w:szCs w:val="24"/>
          <w:lang w:eastAsia="nb-NO"/>
        </w:rPr>
        <w:t xml:space="preserve">det </w:t>
      </w:r>
      <w:r w:rsidR="003433C1" w:rsidRPr="00B463E0">
        <w:rPr>
          <w:rFonts w:eastAsia="Times New Roman" w:cs="Times New Roman"/>
          <w:sz w:val="24"/>
          <w:szCs w:val="24"/>
          <w:lang w:eastAsia="nb-NO"/>
        </w:rPr>
        <w:t>kan medføre at siden stenges. Siden kan da stenges uten forbehold</w:t>
      </w:r>
      <w:r w:rsidR="00C05A2E">
        <w:rPr>
          <w:rFonts w:eastAsia="Times New Roman" w:cs="Times New Roman"/>
          <w:sz w:val="24"/>
          <w:szCs w:val="24"/>
          <w:lang w:eastAsia="nb-NO"/>
        </w:rPr>
        <w:t xml:space="preserve"> og ytterligere varsel</w:t>
      </w:r>
      <w:r w:rsidR="003433C1" w:rsidRPr="00B463E0">
        <w:rPr>
          <w:rFonts w:eastAsia="Times New Roman" w:cs="Times New Roman"/>
          <w:sz w:val="24"/>
          <w:szCs w:val="24"/>
          <w:lang w:eastAsia="nb-NO"/>
        </w:rPr>
        <w:t>! Dekning av kostnader</w:t>
      </w:r>
      <w:r w:rsidRPr="00B463E0">
        <w:rPr>
          <w:rFonts w:eastAsia="Times New Roman" w:cs="Times New Roman"/>
          <w:sz w:val="24"/>
          <w:szCs w:val="24"/>
          <w:lang w:eastAsia="nb-NO"/>
        </w:rPr>
        <w:t xml:space="preserve"> </w:t>
      </w:r>
      <w:r w:rsidR="003433C1" w:rsidRPr="00B463E0">
        <w:rPr>
          <w:rFonts w:eastAsia="Times New Roman" w:cs="Times New Roman"/>
          <w:sz w:val="24"/>
          <w:szCs w:val="24"/>
          <w:lang w:eastAsia="nb-NO"/>
        </w:rPr>
        <w:t>omfatter</w:t>
      </w:r>
      <w:r w:rsidRPr="00B463E0">
        <w:rPr>
          <w:rFonts w:eastAsia="Times New Roman" w:cs="Times New Roman"/>
          <w:sz w:val="24"/>
          <w:szCs w:val="24"/>
          <w:lang w:eastAsia="nb-NO"/>
        </w:rPr>
        <w:t xml:space="preserve"> drift og leie av servere, samt noe </w:t>
      </w:r>
      <w:r w:rsidR="003433C1" w:rsidRPr="00B463E0">
        <w:rPr>
          <w:rFonts w:eastAsia="Times New Roman" w:cs="Times New Roman"/>
          <w:sz w:val="24"/>
          <w:szCs w:val="24"/>
          <w:lang w:eastAsia="nb-NO"/>
        </w:rPr>
        <w:t xml:space="preserve">driftsvedlikehold for å holde </w:t>
      </w:r>
      <w:r w:rsidR="00BC6D55" w:rsidRPr="00B463E0">
        <w:rPr>
          <w:rFonts w:eastAsia="Times New Roman" w:cs="Times New Roman"/>
          <w:sz w:val="24"/>
          <w:szCs w:val="24"/>
          <w:lang w:eastAsia="nb-NO"/>
        </w:rPr>
        <w:t>kildekoder</w:t>
      </w:r>
      <w:r w:rsidR="003433C1" w:rsidRPr="00B463E0">
        <w:rPr>
          <w:rFonts w:eastAsia="Times New Roman" w:cs="Times New Roman"/>
          <w:sz w:val="24"/>
          <w:szCs w:val="24"/>
          <w:lang w:eastAsia="nb-NO"/>
        </w:rPr>
        <w:t xml:space="preserve"> </w:t>
      </w:r>
      <w:r w:rsidR="00BC6D55" w:rsidRPr="00B463E0">
        <w:rPr>
          <w:rFonts w:eastAsia="Times New Roman" w:cs="Times New Roman"/>
          <w:sz w:val="24"/>
          <w:szCs w:val="24"/>
          <w:lang w:eastAsia="nb-NO"/>
        </w:rPr>
        <w:t xml:space="preserve">oppdatert til et teknisk minimum. </w:t>
      </w:r>
      <w:r w:rsidRPr="00B463E0">
        <w:rPr>
          <w:rFonts w:eastAsia="Times New Roman" w:cs="Times New Roman"/>
          <w:sz w:val="24"/>
          <w:szCs w:val="24"/>
          <w:lang w:eastAsia="nb-NO"/>
        </w:rPr>
        <w:t xml:space="preserve"> </w:t>
      </w:r>
    </w:p>
    <w:p w14:paraId="73790E0F" w14:textId="5B0B728F" w:rsidR="00BC6D55" w:rsidRPr="00B463E0" w:rsidRDefault="00BC6D55" w:rsidP="00BC6D55">
      <w:pPr>
        <w:spacing w:before="100" w:beforeAutospacing="1" w:after="100" w:afterAutospacing="1" w:line="240" w:lineRule="auto"/>
        <w:rPr>
          <w:rFonts w:eastAsia="Times New Roman" w:cs="Times New Roman"/>
          <w:sz w:val="24"/>
          <w:szCs w:val="24"/>
          <w:lang w:eastAsia="nb-NO"/>
        </w:rPr>
      </w:pPr>
      <w:r w:rsidRPr="00B463E0">
        <w:rPr>
          <w:rFonts w:eastAsia="Times New Roman" w:cs="Times New Roman"/>
          <w:sz w:val="24"/>
          <w:szCs w:val="24"/>
          <w:lang w:eastAsia="nb-NO"/>
        </w:rPr>
        <w:t xml:space="preserve">Live Tracking er programmert og vedlikeholdt av Frank Olaf Sem-Jacobsen (FOSJ).  Det vil si at BRUKER er kjent med </w:t>
      </w:r>
      <w:r w:rsidR="00C05A2E">
        <w:rPr>
          <w:rFonts w:eastAsia="Times New Roman" w:cs="Times New Roman"/>
          <w:sz w:val="24"/>
          <w:szCs w:val="24"/>
          <w:lang w:eastAsia="nb-NO"/>
        </w:rPr>
        <w:t xml:space="preserve">den begrensing og </w:t>
      </w:r>
      <w:r w:rsidRPr="00B463E0">
        <w:rPr>
          <w:rFonts w:eastAsia="Times New Roman" w:cs="Times New Roman"/>
          <w:sz w:val="24"/>
          <w:szCs w:val="24"/>
          <w:lang w:eastAsia="nb-NO"/>
        </w:rPr>
        <w:t>sårbarhetsfaktor</w:t>
      </w:r>
      <w:r w:rsidR="00C05A2E">
        <w:rPr>
          <w:rFonts w:eastAsia="Times New Roman" w:cs="Times New Roman"/>
          <w:sz w:val="24"/>
          <w:szCs w:val="24"/>
          <w:lang w:eastAsia="nb-NO"/>
        </w:rPr>
        <w:t xml:space="preserve"> dette medfører. O</w:t>
      </w:r>
      <w:r w:rsidRPr="00B463E0">
        <w:rPr>
          <w:rFonts w:eastAsia="Times New Roman" w:cs="Times New Roman"/>
          <w:sz w:val="24"/>
          <w:szCs w:val="24"/>
          <w:lang w:eastAsia="nb-NO"/>
        </w:rPr>
        <w:t>m FOSJ ikke er i stand til å utføre endringer eller rettelser</w:t>
      </w:r>
      <w:r w:rsidR="00C05A2E">
        <w:rPr>
          <w:rFonts w:eastAsia="Times New Roman" w:cs="Times New Roman"/>
          <w:sz w:val="24"/>
          <w:szCs w:val="24"/>
          <w:lang w:eastAsia="nb-NO"/>
        </w:rPr>
        <w:t>, kan det føre til begrensninger eller stopp av tjenesten</w:t>
      </w:r>
      <w:r w:rsidRPr="00B463E0">
        <w:rPr>
          <w:rFonts w:eastAsia="Times New Roman" w:cs="Times New Roman"/>
          <w:sz w:val="24"/>
          <w:szCs w:val="24"/>
          <w:lang w:eastAsia="nb-NO"/>
        </w:rPr>
        <w:t xml:space="preserve">. Live Tracking er slik den fremstår i dag «as is», og det er en forutsetter at ASPF og FOSJ har kapasitet </w:t>
      </w:r>
      <w:r w:rsidR="00C05A2E">
        <w:rPr>
          <w:rFonts w:eastAsia="Times New Roman" w:cs="Times New Roman"/>
          <w:sz w:val="24"/>
          <w:szCs w:val="24"/>
          <w:lang w:eastAsia="nb-NO"/>
        </w:rPr>
        <w:t>og</w:t>
      </w:r>
      <w:r w:rsidRPr="00B463E0">
        <w:rPr>
          <w:rFonts w:eastAsia="Times New Roman" w:cs="Times New Roman"/>
          <w:sz w:val="24"/>
          <w:szCs w:val="24"/>
          <w:lang w:eastAsia="nb-NO"/>
        </w:rPr>
        <w:t xml:space="preserve"> økonomi til vedlikehold og drift</w:t>
      </w:r>
      <w:r w:rsidR="00C05A2E">
        <w:rPr>
          <w:rFonts w:eastAsia="Times New Roman" w:cs="Times New Roman"/>
          <w:sz w:val="24"/>
          <w:szCs w:val="24"/>
          <w:lang w:eastAsia="nb-NO"/>
        </w:rPr>
        <w:t>,</w:t>
      </w:r>
      <w:r w:rsidRPr="00B463E0">
        <w:rPr>
          <w:rFonts w:eastAsia="Times New Roman" w:cs="Times New Roman"/>
          <w:sz w:val="24"/>
          <w:szCs w:val="24"/>
          <w:lang w:eastAsia="nb-NO"/>
        </w:rPr>
        <w:t xml:space="preserve"> om </w:t>
      </w:r>
      <w:r w:rsidR="00C05A2E">
        <w:rPr>
          <w:rFonts w:eastAsia="Times New Roman" w:cs="Times New Roman"/>
          <w:sz w:val="24"/>
          <w:szCs w:val="24"/>
          <w:lang w:eastAsia="nb-NO"/>
        </w:rPr>
        <w:t>tjenesten skal forbli til allmenn bruk.</w:t>
      </w:r>
    </w:p>
    <w:p w14:paraId="57911254" w14:textId="67D502CA" w:rsidR="00BC6D55" w:rsidRPr="00B463E0" w:rsidRDefault="00BC6D55" w:rsidP="00BC6D55">
      <w:pPr>
        <w:pStyle w:val="Heading3"/>
        <w:rPr>
          <w:rFonts w:asciiTheme="minorHAnsi" w:hAnsiTheme="minorHAnsi"/>
        </w:rPr>
      </w:pPr>
      <w:bookmarkStart w:id="7" w:name="_Toc62558164"/>
      <w:r w:rsidRPr="00B463E0">
        <w:rPr>
          <w:rFonts w:asciiTheme="minorHAnsi" w:hAnsiTheme="minorHAnsi"/>
        </w:rPr>
        <w:t>Individuelle tilpasninger</w:t>
      </w:r>
      <w:bookmarkEnd w:id="7"/>
    </w:p>
    <w:p w14:paraId="608146F1" w14:textId="29D45BFA" w:rsidR="004C59D0" w:rsidRPr="00B463E0" w:rsidRDefault="004C59D0" w:rsidP="007733B7">
      <w:pPr>
        <w:spacing w:before="100" w:beforeAutospacing="1" w:after="100" w:afterAutospacing="1" w:line="240" w:lineRule="auto"/>
        <w:rPr>
          <w:rFonts w:eastAsia="Times New Roman" w:cs="Times New Roman"/>
          <w:sz w:val="24"/>
          <w:szCs w:val="24"/>
          <w:lang w:eastAsia="nb-NO"/>
        </w:rPr>
      </w:pPr>
      <w:r w:rsidRPr="00B463E0">
        <w:rPr>
          <w:rFonts w:eastAsia="Times New Roman" w:cs="Times New Roman"/>
          <w:sz w:val="24"/>
          <w:szCs w:val="24"/>
          <w:lang w:eastAsia="nb-NO"/>
        </w:rPr>
        <w:t>Tilpasninger etter ønske kan avtales. Dette er en tjeneste</w:t>
      </w:r>
      <w:r w:rsidR="00BC6D55" w:rsidRPr="00B463E0">
        <w:rPr>
          <w:rFonts w:eastAsia="Times New Roman" w:cs="Times New Roman"/>
          <w:sz w:val="24"/>
          <w:szCs w:val="24"/>
          <w:lang w:eastAsia="nb-NO"/>
        </w:rPr>
        <w:t xml:space="preserve"> </w:t>
      </w:r>
      <w:r w:rsidRPr="00B463E0">
        <w:rPr>
          <w:rFonts w:eastAsia="Times New Roman" w:cs="Times New Roman"/>
          <w:sz w:val="24"/>
          <w:szCs w:val="24"/>
          <w:lang w:eastAsia="nb-NO"/>
        </w:rPr>
        <w:t xml:space="preserve">som kan kjøpes utenom.  </w:t>
      </w:r>
      <w:r w:rsidR="00BC6D55" w:rsidRPr="00B463E0">
        <w:rPr>
          <w:rFonts w:eastAsia="Times New Roman" w:cs="Times New Roman"/>
          <w:sz w:val="24"/>
          <w:szCs w:val="24"/>
          <w:lang w:eastAsia="nb-NO"/>
        </w:rPr>
        <w:t>Pris avtales per tilfelle</w:t>
      </w:r>
      <w:r w:rsidR="00C05A2E">
        <w:rPr>
          <w:rFonts w:eastAsia="Times New Roman" w:cs="Times New Roman"/>
          <w:sz w:val="24"/>
          <w:szCs w:val="24"/>
          <w:lang w:eastAsia="nb-NO"/>
        </w:rPr>
        <w:t xml:space="preserve">, i forhold til </w:t>
      </w:r>
      <w:r w:rsidR="00BC6D55" w:rsidRPr="00B463E0">
        <w:rPr>
          <w:rFonts w:eastAsia="Times New Roman" w:cs="Times New Roman"/>
          <w:sz w:val="24"/>
          <w:szCs w:val="24"/>
          <w:lang w:eastAsia="nb-NO"/>
        </w:rPr>
        <w:t>jobbens om</w:t>
      </w:r>
      <w:r w:rsidR="00C05A2E">
        <w:rPr>
          <w:rFonts w:eastAsia="Times New Roman" w:cs="Times New Roman"/>
          <w:sz w:val="24"/>
          <w:szCs w:val="24"/>
          <w:lang w:eastAsia="nb-NO"/>
        </w:rPr>
        <w:t>f</w:t>
      </w:r>
      <w:r w:rsidR="00BC6D55" w:rsidRPr="00B463E0">
        <w:rPr>
          <w:rFonts w:eastAsia="Times New Roman" w:cs="Times New Roman"/>
          <w:sz w:val="24"/>
          <w:szCs w:val="24"/>
          <w:lang w:eastAsia="nb-NO"/>
        </w:rPr>
        <w:t>ang</w:t>
      </w:r>
      <w:r w:rsidR="00CC06DB">
        <w:rPr>
          <w:rFonts w:eastAsia="Times New Roman" w:cs="Times New Roman"/>
          <w:sz w:val="24"/>
          <w:szCs w:val="24"/>
          <w:lang w:eastAsia="nb-NO"/>
        </w:rPr>
        <w:t xml:space="preserve"> og krav</w:t>
      </w:r>
      <w:r w:rsidR="00BC6D55" w:rsidRPr="00B463E0">
        <w:rPr>
          <w:rFonts w:eastAsia="Times New Roman" w:cs="Times New Roman"/>
          <w:sz w:val="24"/>
          <w:szCs w:val="24"/>
          <w:lang w:eastAsia="nb-NO"/>
        </w:rPr>
        <w:t xml:space="preserve">. </w:t>
      </w:r>
      <w:r w:rsidRPr="00B463E0">
        <w:rPr>
          <w:rFonts w:eastAsia="Times New Roman" w:cs="Times New Roman"/>
          <w:sz w:val="24"/>
          <w:szCs w:val="24"/>
          <w:lang w:eastAsia="nb-NO"/>
        </w:rPr>
        <w:t>Tilpasninger er en frivillig service fra ASPF og den følger samme forutsetninger for tilgjengelighet, oppetid og drift som øvrig</w:t>
      </w:r>
      <w:r w:rsidR="00BC6D55" w:rsidRPr="00B463E0">
        <w:rPr>
          <w:rFonts w:eastAsia="Times New Roman" w:cs="Times New Roman"/>
          <w:sz w:val="24"/>
          <w:szCs w:val="24"/>
          <w:lang w:eastAsia="nb-NO"/>
        </w:rPr>
        <w:t xml:space="preserve"> av </w:t>
      </w:r>
      <w:r w:rsidRPr="00B463E0">
        <w:rPr>
          <w:rFonts w:eastAsia="Times New Roman" w:cs="Times New Roman"/>
          <w:sz w:val="24"/>
          <w:szCs w:val="24"/>
          <w:lang w:eastAsia="nb-NO"/>
        </w:rPr>
        <w:t>tjeneste</w:t>
      </w:r>
      <w:r w:rsidR="00BC6D55" w:rsidRPr="00B463E0">
        <w:rPr>
          <w:rFonts w:eastAsia="Times New Roman" w:cs="Times New Roman"/>
          <w:sz w:val="24"/>
          <w:szCs w:val="24"/>
          <w:lang w:eastAsia="nb-NO"/>
        </w:rPr>
        <w:t>n</w:t>
      </w:r>
      <w:r w:rsidRPr="00B463E0">
        <w:rPr>
          <w:rFonts w:eastAsia="Times New Roman" w:cs="Times New Roman"/>
          <w:sz w:val="24"/>
          <w:szCs w:val="24"/>
          <w:lang w:eastAsia="nb-NO"/>
        </w:rPr>
        <w:t xml:space="preserve">. Kompleksiteten gjør at ASPF kan ikke garantere for at en tilpasning vil til </w:t>
      </w:r>
      <w:r w:rsidR="00BC6D55" w:rsidRPr="00B463E0">
        <w:rPr>
          <w:rFonts w:eastAsia="Times New Roman" w:cs="Times New Roman"/>
          <w:sz w:val="24"/>
          <w:szCs w:val="24"/>
          <w:lang w:eastAsia="nb-NO"/>
        </w:rPr>
        <w:t>enhver</w:t>
      </w:r>
      <w:r w:rsidRPr="00B463E0">
        <w:rPr>
          <w:rFonts w:eastAsia="Times New Roman" w:cs="Times New Roman"/>
          <w:sz w:val="24"/>
          <w:szCs w:val="24"/>
          <w:lang w:eastAsia="nb-NO"/>
        </w:rPr>
        <w:t xml:space="preserve"> tid fungere slik BRUKER </w:t>
      </w:r>
      <w:r w:rsidR="00BC6D55" w:rsidRPr="00B463E0">
        <w:rPr>
          <w:rFonts w:eastAsia="Times New Roman" w:cs="Times New Roman"/>
          <w:sz w:val="24"/>
          <w:szCs w:val="24"/>
          <w:lang w:eastAsia="nb-NO"/>
        </w:rPr>
        <w:t xml:space="preserve">ønsker </w:t>
      </w:r>
      <w:r w:rsidR="00CC06DB">
        <w:rPr>
          <w:rFonts w:eastAsia="Times New Roman" w:cs="Times New Roman"/>
          <w:sz w:val="24"/>
          <w:szCs w:val="24"/>
          <w:lang w:eastAsia="nb-NO"/>
        </w:rPr>
        <w:t>eller</w:t>
      </w:r>
      <w:r w:rsidRPr="00B463E0">
        <w:rPr>
          <w:rFonts w:eastAsia="Times New Roman" w:cs="Times New Roman"/>
          <w:sz w:val="24"/>
          <w:szCs w:val="24"/>
          <w:lang w:eastAsia="nb-NO"/>
        </w:rPr>
        <w:t xml:space="preserve"> forvente</w:t>
      </w:r>
      <w:r w:rsidR="00C05A2E">
        <w:rPr>
          <w:rFonts w:eastAsia="Times New Roman" w:cs="Times New Roman"/>
          <w:sz w:val="24"/>
          <w:szCs w:val="24"/>
          <w:lang w:eastAsia="nb-NO"/>
        </w:rPr>
        <w:t>.</w:t>
      </w:r>
      <w:r w:rsidRPr="00B463E0">
        <w:rPr>
          <w:rFonts w:eastAsia="Times New Roman" w:cs="Times New Roman"/>
          <w:sz w:val="24"/>
          <w:szCs w:val="24"/>
          <w:lang w:eastAsia="nb-NO"/>
        </w:rPr>
        <w:t xml:space="preserve"> </w:t>
      </w:r>
      <w:r w:rsidR="00C05A2E">
        <w:rPr>
          <w:rFonts w:eastAsia="Times New Roman" w:cs="Times New Roman"/>
          <w:sz w:val="24"/>
          <w:szCs w:val="24"/>
          <w:lang w:eastAsia="nb-NO"/>
        </w:rPr>
        <w:t>Her</w:t>
      </w:r>
      <w:r w:rsidRPr="00B463E0">
        <w:rPr>
          <w:rFonts w:eastAsia="Times New Roman" w:cs="Times New Roman"/>
          <w:sz w:val="24"/>
          <w:szCs w:val="24"/>
          <w:lang w:eastAsia="nb-NO"/>
        </w:rPr>
        <w:t xml:space="preserve"> må det</w:t>
      </w:r>
      <w:r w:rsidR="00C05A2E">
        <w:rPr>
          <w:rFonts w:eastAsia="Times New Roman" w:cs="Times New Roman"/>
          <w:sz w:val="24"/>
          <w:szCs w:val="24"/>
          <w:lang w:eastAsia="nb-NO"/>
        </w:rPr>
        <w:t xml:space="preserve"> også</w:t>
      </w:r>
      <w:r w:rsidRPr="00B463E0">
        <w:rPr>
          <w:rFonts w:eastAsia="Times New Roman" w:cs="Times New Roman"/>
          <w:sz w:val="24"/>
          <w:szCs w:val="24"/>
          <w:lang w:eastAsia="nb-NO"/>
        </w:rPr>
        <w:t xml:space="preserve"> forventes avvik.</w:t>
      </w:r>
    </w:p>
    <w:p w14:paraId="17ED92BC" w14:textId="77777777" w:rsidR="007733B7" w:rsidRPr="00B463E0" w:rsidRDefault="007733B7" w:rsidP="00396445">
      <w:pPr>
        <w:pStyle w:val="Heading3"/>
        <w:rPr>
          <w:rFonts w:asciiTheme="minorHAnsi" w:hAnsiTheme="minorHAnsi"/>
          <w:sz w:val="24"/>
          <w:szCs w:val="24"/>
        </w:rPr>
      </w:pPr>
      <w:bookmarkStart w:id="8" w:name="_Toc62558165"/>
      <w:r w:rsidRPr="00B463E0">
        <w:rPr>
          <w:rFonts w:asciiTheme="minorHAnsi" w:hAnsiTheme="minorHAnsi"/>
        </w:rPr>
        <w:t>Live Tracking</w:t>
      </w:r>
      <w:bookmarkEnd w:id="8"/>
    </w:p>
    <w:p w14:paraId="1022E3B5" w14:textId="551777D7" w:rsidR="007733B7" w:rsidRPr="00B463E0" w:rsidRDefault="007733B7" w:rsidP="007733B7">
      <w:pPr>
        <w:spacing w:before="100" w:beforeAutospacing="1" w:after="100" w:afterAutospacing="1" w:line="240" w:lineRule="auto"/>
        <w:rPr>
          <w:rFonts w:eastAsia="Times New Roman" w:cs="Times New Roman"/>
          <w:sz w:val="24"/>
          <w:szCs w:val="24"/>
          <w:lang w:eastAsia="nb-NO"/>
        </w:rPr>
      </w:pPr>
      <w:r w:rsidRPr="00B463E0">
        <w:rPr>
          <w:rFonts w:eastAsia="Times New Roman" w:cs="Times New Roman"/>
          <w:sz w:val="24"/>
          <w:szCs w:val="24"/>
          <w:lang w:eastAsia="nb-NO"/>
        </w:rPr>
        <w:t>Live Tracking er men</w:t>
      </w:r>
      <w:r w:rsidR="00396445" w:rsidRPr="00B463E0">
        <w:rPr>
          <w:rFonts w:eastAsia="Times New Roman" w:cs="Times New Roman"/>
          <w:sz w:val="24"/>
          <w:szCs w:val="24"/>
          <w:lang w:eastAsia="nb-NO"/>
        </w:rPr>
        <w:t>t</w:t>
      </w:r>
      <w:r w:rsidRPr="00B463E0">
        <w:rPr>
          <w:rFonts w:eastAsia="Times New Roman" w:cs="Times New Roman"/>
          <w:sz w:val="24"/>
          <w:szCs w:val="24"/>
          <w:lang w:eastAsia="nb-NO"/>
        </w:rPr>
        <w:t xml:space="preserve"> som en publikumsvennlig løsning for konkurranse flyging. Denne gir en direkte estimert resultatliste og posisjon. Den er også ment for trening eller til mer uformelt </w:t>
      </w:r>
      <w:r w:rsidR="00396445" w:rsidRPr="00B463E0">
        <w:rPr>
          <w:rFonts w:eastAsia="Times New Roman" w:cs="Times New Roman"/>
          <w:sz w:val="24"/>
          <w:szCs w:val="24"/>
          <w:lang w:eastAsia="nb-NO"/>
        </w:rPr>
        <w:t>konkurranse</w:t>
      </w:r>
      <w:r w:rsidRPr="00B463E0">
        <w:rPr>
          <w:rFonts w:eastAsia="Times New Roman" w:cs="Times New Roman"/>
          <w:sz w:val="24"/>
          <w:szCs w:val="24"/>
          <w:lang w:eastAsia="nb-NO"/>
        </w:rPr>
        <w:t>bruk. </w:t>
      </w:r>
    </w:p>
    <w:p w14:paraId="25864D14" w14:textId="1291E5DF" w:rsidR="007733B7" w:rsidRPr="00B463E0" w:rsidRDefault="007733B7" w:rsidP="007733B7">
      <w:pPr>
        <w:spacing w:before="100" w:beforeAutospacing="1" w:after="100" w:afterAutospacing="1" w:line="240" w:lineRule="auto"/>
        <w:rPr>
          <w:rFonts w:eastAsia="Times New Roman" w:cs="Times New Roman"/>
          <w:sz w:val="24"/>
          <w:szCs w:val="24"/>
          <w:lang w:eastAsia="nb-NO"/>
        </w:rPr>
      </w:pPr>
      <w:r w:rsidRPr="00B463E0">
        <w:rPr>
          <w:rFonts w:eastAsia="Times New Roman" w:cs="Times New Roman"/>
          <w:sz w:val="24"/>
          <w:szCs w:val="24"/>
          <w:lang w:eastAsia="nb-NO"/>
        </w:rPr>
        <w:t xml:space="preserve">Live Tracking benytter </w:t>
      </w:r>
      <w:r w:rsidR="00B463E0" w:rsidRPr="00B463E0">
        <w:rPr>
          <w:rFonts w:eastAsia="Times New Roman" w:cs="Times New Roman"/>
          <w:sz w:val="24"/>
          <w:szCs w:val="24"/>
          <w:lang w:eastAsia="nb-NO"/>
        </w:rPr>
        <w:t>matematiske</w:t>
      </w:r>
      <w:r w:rsidRPr="00B463E0">
        <w:rPr>
          <w:rFonts w:eastAsia="Times New Roman" w:cs="Times New Roman"/>
          <w:sz w:val="24"/>
          <w:szCs w:val="24"/>
          <w:lang w:eastAsia="nb-NO"/>
        </w:rPr>
        <w:t xml:space="preserve"> algoritmer til å innhente posisjon og beregne poengsum basert på gitte regler innen konkurranse flyging. Det er den lokal arrangør av konkurransen eller BRUKER, som har ansvaret for at de </w:t>
      </w:r>
      <w:r w:rsidR="00CC06DB">
        <w:rPr>
          <w:rFonts w:eastAsia="Times New Roman" w:cs="Times New Roman"/>
          <w:sz w:val="24"/>
          <w:szCs w:val="24"/>
          <w:lang w:eastAsia="nb-NO"/>
        </w:rPr>
        <w:t>poengsystem og</w:t>
      </w:r>
      <w:r w:rsidRPr="00B463E0">
        <w:rPr>
          <w:rFonts w:eastAsia="Times New Roman" w:cs="Times New Roman"/>
          <w:sz w:val="24"/>
          <w:szCs w:val="24"/>
          <w:lang w:eastAsia="nb-NO"/>
        </w:rPr>
        <w:t> forutsetninge</w:t>
      </w:r>
      <w:r w:rsidR="00BC6D55" w:rsidRPr="00B463E0">
        <w:rPr>
          <w:rFonts w:eastAsia="Times New Roman" w:cs="Times New Roman"/>
          <w:sz w:val="24"/>
          <w:szCs w:val="24"/>
          <w:lang w:eastAsia="nb-NO"/>
        </w:rPr>
        <w:t xml:space="preserve">r </w:t>
      </w:r>
      <w:r w:rsidR="00CC06DB">
        <w:rPr>
          <w:rFonts w:eastAsia="Times New Roman" w:cs="Times New Roman"/>
          <w:sz w:val="24"/>
          <w:szCs w:val="24"/>
          <w:lang w:eastAsia="nb-NO"/>
        </w:rPr>
        <w:t xml:space="preserve">som er i bruk, </w:t>
      </w:r>
      <w:r w:rsidRPr="00B463E0">
        <w:rPr>
          <w:rFonts w:eastAsia="Times New Roman" w:cs="Times New Roman"/>
          <w:sz w:val="24"/>
          <w:szCs w:val="24"/>
          <w:lang w:eastAsia="nb-NO"/>
        </w:rPr>
        <w:t xml:space="preserve">er i tråd med konkurransens retningslinjer. ASPF tar intet ansvar for beregning av poengene, og BRUKER må selv sørge for å kjøre en egen kvalitetssikring av poengene. Det anbefales at man benytter en egen dedikert logger med programvare for </w:t>
      </w:r>
      <w:r w:rsidRPr="00B463E0">
        <w:rPr>
          <w:rFonts w:eastAsia="Times New Roman" w:cs="Times New Roman"/>
          <w:sz w:val="24"/>
          <w:szCs w:val="24"/>
          <w:lang w:eastAsia="nb-NO"/>
        </w:rPr>
        <w:lastRenderedPageBreak/>
        <w:t xml:space="preserve">å kvalitetssikre </w:t>
      </w:r>
      <w:r w:rsidR="00CC06DB">
        <w:rPr>
          <w:rFonts w:eastAsia="Times New Roman" w:cs="Times New Roman"/>
          <w:sz w:val="24"/>
          <w:szCs w:val="24"/>
          <w:lang w:eastAsia="nb-NO"/>
        </w:rPr>
        <w:t xml:space="preserve">korrekt </w:t>
      </w:r>
      <w:r w:rsidRPr="00B463E0">
        <w:rPr>
          <w:rFonts w:eastAsia="Times New Roman" w:cs="Times New Roman"/>
          <w:sz w:val="24"/>
          <w:szCs w:val="24"/>
          <w:lang w:eastAsia="nb-NO"/>
        </w:rPr>
        <w:t>poeng</w:t>
      </w:r>
      <w:r w:rsidR="00CC06DB">
        <w:rPr>
          <w:rFonts w:eastAsia="Times New Roman" w:cs="Times New Roman"/>
          <w:sz w:val="24"/>
          <w:szCs w:val="24"/>
          <w:lang w:eastAsia="nb-NO"/>
        </w:rPr>
        <w:t>givning</w:t>
      </w:r>
      <w:r w:rsidRPr="00B463E0">
        <w:rPr>
          <w:rFonts w:eastAsia="Times New Roman" w:cs="Times New Roman"/>
          <w:sz w:val="24"/>
          <w:szCs w:val="24"/>
          <w:lang w:eastAsia="nb-NO"/>
        </w:rPr>
        <w:t>.  Live Tracking er kun en publikumsvennlig løsning for å løfte frem sporte</w:t>
      </w:r>
      <w:r w:rsidR="00BC6D55" w:rsidRPr="00B463E0">
        <w:rPr>
          <w:rFonts w:eastAsia="Times New Roman" w:cs="Times New Roman"/>
          <w:sz w:val="24"/>
          <w:szCs w:val="24"/>
          <w:lang w:eastAsia="nb-NO"/>
        </w:rPr>
        <w:t>n</w:t>
      </w:r>
      <w:r w:rsidRPr="00B463E0">
        <w:rPr>
          <w:rFonts w:eastAsia="Times New Roman" w:cs="Times New Roman"/>
          <w:sz w:val="24"/>
          <w:szCs w:val="24"/>
          <w:lang w:eastAsia="nb-NO"/>
        </w:rPr>
        <w:t xml:space="preserve"> og kunne gi </w:t>
      </w:r>
      <w:r w:rsidR="00BC6D55" w:rsidRPr="00B463E0">
        <w:rPr>
          <w:rFonts w:eastAsia="Times New Roman" w:cs="Times New Roman"/>
          <w:sz w:val="24"/>
          <w:szCs w:val="24"/>
          <w:lang w:eastAsia="nb-NO"/>
        </w:rPr>
        <w:t>et midlertidig estimat</w:t>
      </w:r>
      <w:r w:rsidRPr="00B463E0">
        <w:rPr>
          <w:rFonts w:eastAsia="Times New Roman" w:cs="Times New Roman"/>
          <w:sz w:val="24"/>
          <w:szCs w:val="24"/>
          <w:lang w:eastAsia="nb-NO"/>
        </w:rPr>
        <w:t xml:space="preserve"> av </w:t>
      </w:r>
      <w:r w:rsidR="00CC06DB">
        <w:rPr>
          <w:rFonts w:eastAsia="Times New Roman" w:cs="Times New Roman"/>
          <w:sz w:val="24"/>
          <w:szCs w:val="24"/>
          <w:lang w:eastAsia="nb-NO"/>
        </w:rPr>
        <w:t>poengene</w:t>
      </w:r>
      <w:r w:rsidRPr="00B463E0">
        <w:rPr>
          <w:rFonts w:eastAsia="Times New Roman" w:cs="Times New Roman"/>
          <w:sz w:val="24"/>
          <w:szCs w:val="24"/>
          <w:lang w:eastAsia="nb-NO"/>
        </w:rPr>
        <w:t>. </w:t>
      </w:r>
    </w:p>
    <w:p w14:paraId="2C47C631" w14:textId="6D1C0410" w:rsidR="007733B7" w:rsidRPr="00B463E0" w:rsidRDefault="007733B7" w:rsidP="007733B7">
      <w:pPr>
        <w:spacing w:before="100" w:beforeAutospacing="1" w:after="100" w:afterAutospacing="1" w:line="240" w:lineRule="auto"/>
        <w:rPr>
          <w:rFonts w:eastAsia="Times New Roman" w:cs="Times New Roman"/>
          <w:sz w:val="24"/>
          <w:szCs w:val="24"/>
          <w:lang w:eastAsia="nb-NO"/>
        </w:rPr>
      </w:pPr>
      <w:bookmarkStart w:id="9" w:name="_Toc62558166"/>
      <w:r w:rsidRPr="00B463E0">
        <w:rPr>
          <w:rStyle w:val="Heading3Char"/>
          <w:rFonts w:asciiTheme="minorHAnsi" w:eastAsiaTheme="minorHAnsi" w:hAnsiTheme="minorHAnsi"/>
        </w:rPr>
        <w:t>GPS Tracking.</w:t>
      </w:r>
      <w:bookmarkEnd w:id="9"/>
      <w:r w:rsidRPr="00B463E0">
        <w:rPr>
          <w:rFonts w:eastAsia="Times New Roman" w:cs="Times New Roman"/>
          <w:sz w:val="24"/>
          <w:szCs w:val="24"/>
          <w:lang w:eastAsia="nb-NO"/>
        </w:rPr>
        <w:br/>
        <w:t xml:space="preserve">Live Tracking er avhengig av en GPS mottager som sender flyene/BRUKER sin posisjon. For å innhente posisjonen bruker ASPF en åpen plattform fra </w:t>
      </w:r>
      <w:commentRangeStart w:id="10"/>
      <w:r w:rsidRPr="00B463E0">
        <w:rPr>
          <w:rFonts w:eastAsia="Times New Roman" w:cs="Times New Roman"/>
          <w:sz w:val="24"/>
          <w:szCs w:val="24"/>
          <w:lang w:eastAsia="nb-NO"/>
        </w:rPr>
        <w:t>TRACCAR</w:t>
      </w:r>
      <w:commentRangeEnd w:id="10"/>
      <w:r w:rsidR="00D05202">
        <w:rPr>
          <w:rStyle w:val="CommentReference"/>
        </w:rPr>
        <w:commentReference w:id="10"/>
      </w:r>
      <w:ins w:id="11" w:author="Frank Olaf Sem-Jacobsen" w:date="2021-02-14T11:04:00Z">
        <w:r w:rsidR="00D05202">
          <w:rPr>
            <w:rFonts w:eastAsia="Times New Roman" w:cs="Times New Roman"/>
            <w:sz w:val="24"/>
            <w:szCs w:val="24"/>
            <w:lang w:eastAsia="nb-NO"/>
          </w:rPr>
          <w:t xml:space="preserve">. </w:t>
        </w:r>
      </w:ins>
      <w:r w:rsidRPr="00B463E0">
        <w:rPr>
          <w:rFonts w:eastAsia="Times New Roman" w:cs="Times New Roman"/>
          <w:sz w:val="24"/>
          <w:szCs w:val="24"/>
          <w:lang w:eastAsia="nb-NO"/>
        </w:rPr>
        <w:t>. Lese mer på </w:t>
      </w:r>
      <w:hyperlink r:id="rId11" w:tgtFrame="_blank" w:history="1">
        <w:r w:rsidRPr="00B463E0">
          <w:rPr>
            <w:rFonts w:eastAsia="Times New Roman" w:cs="Times New Roman"/>
            <w:color w:val="1155CC"/>
            <w:sz w:val="24"/>
            <w:szCs w:val="24"/>
            <w:u w:val="single"/>
            <w:lang w:eastAsia="nb-NO"/>
          </w:rPr>
          <w:t>www.traccar.org</w:t>
        </w:r>
      </w:hyperlink>
      <w:r w:rsidRPr="00B463E0">
        <w:rPr>
          <w:rFonts w:eastAsia="Times New Roman" w:cs="Times New Roman"/>
          <w:sz w:val="24"/>
          <w:szCs w:val="24"/>
          <w:lang w:eastAsia="nb-NO"/>
        </w:rPr>
        <w:t>. ASPF tar ingen ansvar for korrektheten</w:t>
      </w:r>
      <w:r w:rsidR="00CC06DB">
        <w:rPr>
          <w:rFonts w:eastAsia="Times New Roman" w:cs="Times New Roman"/>
          <w:sz w:val="24"/>
          <w:szCs w:val="24"/>
          <w:lang w:eastAsia="nb-NO"/>
        </w:rPr>
        <w:t xml:space="preserve">, </w:t>
      </w:r>
      <w:r w:rsidRPr="00B463E0">
        <w:rPr>
          <w:rFonts w:eastAsia="Times New Roman" w:cs="Times New Roman"/>
          <w:sz w:val="24"/>
          <w:szCs w:val="24"/>
          <w:lang w:eastAsia="nb-NO"/>
        </w:rPr>
        <w:t xml:space="preserve">behandling av dataen eller bruken av dataen som går via </w:t>
      </w:r>
      <w:r w:rsidR="00CC06DB">
        <w:rPr>
          <w:rFonts w:eastAsia="Times New Roman" w:cs="Times New Roman"/>
          <w:sz w:val="24"/>
          <w:szCs w:val="24"/>
          <w:lang w:eastAsia="nb-NO"/>
        </w:rPr>
        <w:t xml:space="preserve">en slik </w:t>
      </w:r>
      <w:r w:rsidRPr="00B463E0">
        <w:rPr>
          <w:rFonts w:eastAsia="Times New Roman" w:cs="Times New Roman"/>
          <w:sz w:val="24"/>
          <w:szCs w:val="24"/>
          <w:lang w:eastAsia="nb-NO"/>
        </w:rPr>
        <w:t>tredjepartsløsning. Eksterne GPS mottakere er også BRUKER sitt ansvar</w:t>
      </w:r>
      <w:r w:rsidR="00CC06DB">
        <w:rPr>
          <w:rFonts w:eastAsia="Times New Roman" w:cs="Times New Roman"/>
          <w:sz w:val="24"/>
          <w:szCs w:val="24"/>
          <w:lang w:eastAsia="nb-NO"/>
        </w:rPr>
        <w:t xml:space="preserve">. </w:t>
      </w:r>
      <w:r w:rsidRPr="00B463E0">
        <w:rPr>
          <w:rFonts w:eastAsia="Times New Roman" w:cs="Times New Roman"/>
          <w:sz w:val="24"/>
          <w:szCs w:val="24"/>
          <w:lang w:eastAsia="nb-NO"/>
        </w:rPr>
        <w:t xml:space="preserve">En GPS mottager trenger </w:t>
      </w:r>
      <w:r w:rsidR="00BC6D55" w:rsidRPr="00B463E0">
        <w:rPr>
          <w:rFonts w:eastAsia="Times New Roman" w:cs="Times New Roman"/>
          <w:sz w:val="24"/>
          <w:szCs w:val="24"/>
          <w:lang w:eastAsia="nb-NO"/>
        </w:rPr>
        <w:t xml:space="preserve">internett </w:t>
      </w:r>
      <w:r w:rsidRPr="00B463E0">
        <w:rPr>
          <w:rFonts w:eastAsia="Times New Roman" w:cs="Times New Roman"/>
          <w:sz w:val="24"/>
          <w:szCs w:val="24"/>
          <w:lang w:eastAsia="nb-NO"/>
        </w:rPr>
        <w:t>tilkobling og strøm</w:t>
      </w:r>
      <w:r w:rsidR="00BC6D55" w:rsidRPr="00B463E0">
        <w:rPr>
          <w:rFonts w:eastAsia="Times New Roman" w:cs="Times New Roman"/>
          <w:sz w:val="24"/>
          <w:szCs w:val="24"/>
          <w:lang w:eastAsia="nb-NO"/>
        </w:rPr>
        <w:t xml:space="preserve">, samt </w:t>
      </w:r>
      <w:r w:rsidRPr="00B463E0">
        <w:rPr>
          <w:rFonts w:eastAsia="Times New Roman" w:cs="Times New Roman"/>
          <w:sz w:val="24"/>
          <w:szCs w:val="24"/>
          <w:lang w:eastAsia="nb-NO"/>
        </w:rPr>
        <w:t>mulighet for å sende posisjonen videre. ASPF tar ingen ansvar for slike eksterne enheter</w:t>
      </w:r>
      <w:r w:rsidR="00CC06DB">
        <w:rPr>
          <w:rFonts w:eastAsia="Times New Roman" w:cs="Times New Roman"/>
          <w:sz w:val="24"/>
          <w:szCs w:val="24"/>
          <w:lang w:eastAsia="nb-NO"/>
        </w:rPr>
        <w:t xml:space="preserve"> eller kostnader disse medfører i bruk</w:t>
      </w:r>
      <w:r w:rsidRPr="00B463E0">
        <w:rPr>
          <w:rFonts w:eastAsia="Times New Roman" w:cs="Times New Roman"/>
          <w:sz w:val="24"/>
          <w:szCs w:val="24"/>
          <w:lang w:eastAsia="nb-NO"/>
        </w:rPr>
        <w:t xml:space="preserve">. Lokal mobildekning </w:t>
      </w:r>
      <w:r w:rsidR="00BC6D55" w:rsidRPr="00B463E0">
        <w:rPr>
          <w:rFonts w:eastAsia="Times New Roman" w:cs="Times New Roman"/>
          <w:sz w:val="24"/>
          <w:szCs w:val="24"/>
          <w:lang w:eastAsia="nb-NO"/>
        </w:rPr>
        <w:t>kan</w:t>
      </w:r>
      <w:r w:rsidRPr="00B463E0">
        <w:rPr>
          <w:rFonts w:eastAsia="Times New Roman" w:cs="Times New Roman"/>
          <w:sz w:val="24"/>
          <w:szCs w:val="24"/>
          <w:lang w:eastAsia="nb-NO"/>
        </w:rPr>
        <w:t xml:space="preserve"> også påvirke </w:t>
      </w:r>
      <w:r w:rsidR="00BC6D55" w:rsidRPr="00B463E0">
        <w:rPr>
          <w:rFonts w:eastAsia="Times New Roman" w:cs="Times New Roman"/>
          <w:sz w:val="24"/>
          <w:szCs w:val="24"/>
          <w:lang w:eastAsia="nb-NO"/>
        </w:rPr>
        <w:t xml:space="preserve">dataene og </w:t>
      </w:r>
      <w:r w:rsidRPr="00B463E0">
        <w:rPr>
          <w:rFonts w:eastAsia="Times New Roman" w:cs="Times New Roman"/>
          <w:sz w:val="24"/>
          <w:szCs w:val="24"/>
          <w:lang w:eastAsia="nb-NO"/>
        </w:rPr>
        <w:t>resultatene</w:t>
      </w:r>
      <w:r w:rsidR="00CC06DB">
        <w:rPr>
          <w:rFonts w:eastAsia="Times New Roman" w:cs="Times New Roman"/>
          <w:sz w:val="24"/>
          <w:szCs w:val="24"/>
          <w:lang w:eastAsia="nb-NO"/>
        </w:rPr>
        <w:t xml:space="preserve">, og er BRUKERS ansvar. For BRUKERE som ønsker å benytte ekstern GPS enhet se </w:t>
      </w:r>
      <w:r w:rsidRPr="00B463E0">
        <w:rPr>
          <w:rFonts w:eastAsia="Times New Roman" w:cs="Times New Roman"/>
          <w:sz w:val="24"/>
          <w:szCs w:val="24"/>
          <w:lang w:eastAsia="nb-NO"/>
        </w:rPr>
        <w:t>egen brukerveiledning</w:t>
      </w:r>
      <w:r w:rsidR="00BC6D55" w:rsidRPr="00B463E0">
        <w:rPr>
          <w:rFonts w:eastAsia="Times New Roman" w:cs="Times New Roman"/>
          <w:sz w:val="24"/>
          <w:szCs w:val="24"/>
          <w:lang w:eastAsia="nb-NO"/>
        </w:rPr>
        <w:t xml:space="preserve"> </w:t>
      </w:r>
      <w:r w:rsidR="00CC06DB">
        <w:rPr>
          <w:rFonts w:eastAsia="Times New Roman" w:cs="Times New Roman"/>
          <w:sz w:val="24"/>
          <w:szCs w:val="24"/>
          <w:lang w:eastAsia="nb-NO"/>
        </w:rPr>
        <w:t>iht</w:t>
      </w:r>
      <w:r w:rsidR="00BC6D55" w:rsidRPr="00B463E0">
        <w:rPr>
          <w:rFonts w:eastAsia="Times New Roman" w:cs="Times New Roman"/>
          <w:sz w:val="24"/>
          <w:szCs w:val="24"/>
          <w:lang w:eastAsia="nb-NO"/>
        </w:rPr>
        <w:t xml:space="preserve"> tilkobling.</w:t>
      </w:r>
    </w:p>
    <w:p w14:paraId="588B1C0B" w14:textId="1B8C7D42" w:rsidR="007733B7" w:rsidRPr="00B463E0" w:rsidRDefault="007733B7" w:rsidP="007733B7">
      <w:pPr>
        <w:spacing w:before="100" w:beforeAutospacing="1" w:after="100" w:afterAutospacing="1" w:line="240" w:lineRule="auto"/>
        <w:rPr>
          <w:rFonts w:eastAsia="Times New Roman" w:cs="Times New Roman"/>
          <w:sz w:val="24"/>
          <w:szCs w:val="24"/>
          <w:lang w:eastAsia="nb-NO"/>
        </w:rPr>
      </w:pPr>
      <w:bookmarkStart w:id="12" w:name="_Toc62558167"/>
      <w:r w:rsidRPr="00B463E0">
        <w:rPr>
          <w:rStyle w:val="Heading3Char"/>
          <w:rFonts w:asciiTheme="minorHAnsi" w:eastAsiaTheme="minorHAnsi" w:hAnsiTheme="minorHAnsi"/>
        </w:rPr>
        <w:t>ASPF Live Tracking mobil applikasjon (APP).</w:t>
      </w:r>
      <w:bookmarkEnd w:id="12"/>
      <w:r w:rsidRPr="00B463E0">
        <w:rPr>
          <w:rFonts w:eastAsia="Times New Roman" w:cs="Times New Roman"/>
          <w:b/>
          <w:bCs/>
          <w:sz w:val="27"/>
          <w:szCs w:val="27"/>
          <w:lang w:eastAsia="nb-NO"/>
        </w:rPr>
        <w:t> </w:t>
      </w:r>
      <w:r w:rsidRPr="00B463E0">
        <w:rPr>
          <w:rFonts w:eastAsia="Times New Roman" w:cs="Times New Roman"/>
          <w:sz w:val="24"/>
          <w:szCs w:val="24"/>
          <w:lang w:eastAsia="nb-NO"/>
        </w:rPr>
        <w:br/>
        <w:t xml:space="preserve">Mobilapplikasjonen til ASPF er bygget på Traccar sin åpne løsning. ASPF tar ingen ansvar for tredjeparts løsning knyttet til Traccar sine systemer. Applikasjonen er en forenkling for å unngå feil i tilknytning til Live Tracking systemet. Applikasjonen trenger tilgang til posisjon, GPS og mobildata for å fungere. BRUKER må godta disse vilkår ved bruk av </w:t>
      </w:r>
      <w:r w:rsidR="00CC06DB">
        <w:rPr>
          <w:rFonts w:eastAsia="Times New Roman" w:cs="Times New Roman"/>
          <w:sz w:val="24"/>
          <w:szCs w:val="24"/>
          <w:lang w:eastAsia="nb-NO"/>
        </w:rPr>
        <w:t>applikasjonen</w:t>
      </w:r>
      <w:r w:rsidRPr="00B463E0">
        <w:rPr>
          <w:rFonts w:eastAsia="Times New Roman" w:cs="Times New Roman"/>
          <w:sz w:val="24"/>
          <w:szCs w:val="24"/>
          <w:lang w:eastAsia="nb-NO"/>
        </w:rPr>
        <w:t xml:space="preserve">. </w:t>
      </w:r>
      <w:r w:rsidR="00CC06DB">
        <w:rPr>
          <w:rFonts w:eastAsia="Times New Roman" w:cs="Times New Roman"/>
          <w:sz w:val="24"/>
          <w:szCs w:val="24"/>
          <w:lang w:eastAsia="nb-NO"/>
        </w:rPr>
        <w:t>A</w:t>
      </w:r>
      <w:r w:rsidRPr="00B463E0">
        <w:rPr>
          <w:rFonts w:eastAsia="Times New Roman" w:cs="Times New Roman"/>
          <w:sz w:val="24"/>
          <w:szCs w:val="24"/>
          <w:lang w:eastAsia="nb-NO"/>
        </w:rPr>
        <w:t>pplikasjonen vil det også kreve batteri og datatilgang. BRUKER må selv sørge for å kontrollere at telefonen har tilstrekkelig batteri og eventuelle datakostnader som måtte medføre ved bruk</w:t>
      </w:r>
      <w:r w:rsidR="007A2DA2" w:rsidRPr="00B463E0">
        <w:rPr>
          <w:rFonts w:eastAsia="Times New Roman" w:cs="Times New Roman"/>
          <w:sz w:val="24"/>
          <w:szCs w:val="24"/>
          <w:lang w:eastAsia="nb-NO"/>
        </w:rPr>
        <w:t>, er</w:t>
      </w:r>
      <w:r w:rsidRPr="00B463E0">
        <w:rPr>
          <w:rFonts w:eastAsia="Times New Roman" w:cs="Times New Roman"/>
          <w:sz w:val="24"/>
          <w:szCs w:val="24"/>
          <w:lang w:eastAsia="nb-NO"/>
        </w:rPr>
        <w:t xml:space="preserve"> BRUKER </w:t>
      </w:r>
      <w:r w:rsidR="007A2DA2" w:rsidRPr="00B463E0">
        <w:rPr>
          <w:rFonts w:eastAsia="Times New Roman" w:cs="Times New Roman"/>
          <w:sz w:val="24"/>
          <w:szCs w:val="24"/>
          <w:lang w:eastAsia="nb-NO"/>
        </w:rPr>
        <w:t xml:space="preserve">sitt </w:t>
      </w:r>
      <w:r w:rsidRPr="00B463E0">
        <w:rPr>
          <w:rFonts w:eastAsia="Times New Roman" w:cs="Times New Roman"/>
          <w:sz w:val="24"/>
          <w:szCs w:val="24"/>
          <w:lang w:eastAsia="nb-NO"/>
        </w:rPr>
        <w:t>ansvar</w:t>
      </w:r>
      <w:r w:rsidR="009C3A7E">
        <w:rPr>
          <w:rFonts w:eastAsia="Times New Roman" w:cs="Times New Roman"/>
          <w:sz w:val="24"/>
          <w:szCs w:val="24"/>
          <w:lang w:eastAsia="nb-NO"/>
        </w:rPr>
        <w:t>. ASPF tar intet ansvar for bruk av applikasjonen, og applikasjonen er kun ment som moro og en backup. Ved manglende mobildekning, forstyrrelser eller andre forhold som gir dårlig mobil- eller GPS dekning, vil dette påvirke datakvaliteten og resultat kan være ubrukelige. All bruk er derfor på BRUKERS ansvar.</w:t>
      </w:r>
      <w:r w:rsidR="009C3A7E" w:rsidRPr="009C3A7E">
        <w:rPr>
          <w:rFonts w:eastAsia="Times New Roman" w:cs="Times New Roman"/>
          <w:sz w:val="24"/>
          <w:szCs w:val="24"/>
          <w:lang w:eastAsia="nb-NO"/>
        </w:rPr>
        <w:t xml:space="preserve"> </w:t>
      </w:r>
      <w:r w:rsidR="009C3A7E" w:rsidRPr="00B463E0">
        <w:rPr>
          <w:rFonts w:eastAsia="Times New Roman" w:cs="Times New Roman"/>
          <w:sz w:val="24"/>
          <w:szCs w:val="24"/>
          <w:lang w:eastAsia="nb-NO"/>
        </w:rPr>
        <w:t>Mobilapplikasjonen er </w:t>
      </w:r>
      <w:r w:rsidR="009C3A7E" w:rsidRPr="00B463E0">
        <w:rPr>
          <w:rFonts w:eastAsia="Times New Roman" w:cs="Times New Roman"/>
          <w:b/>
          <w:bCs/>
          <w:sz w:val="24"/>
          <w:szCs w:val="24"/>
          <w:u w:val="single"/>
          <w:lang w:eastAsia="nb-NO"/>
        </w:rPr>
        <w:t>kun</w:t>
      </w:r>
      <w:r w:rsidR="009C3A7E" w:rsidRPr="00B463E0">
        <w:rPr>
          <w:rFonts w:eastAsia="Times New Roman" w:cs="Times New Roman"/>
          <w:sz w:val="24"/>
          <w:szCs w:val="24"/>
          <w:lang w:eastAsia="nb-NO"/>
        </w:rPr>
        <w:t> ment som underholdningsverdi og for de som kun har mobiltelefon som et alternativ til tracking eller logging.</w:t>
      </w:r>
      <w:r w:rsidR="009C3A7E">
        <w:rPr>
          <w:rFonts w:eastAsia="Times New Roman" w:cs="Times New Roman"/>
          <w:sz w:val="24"/>
          <w:szCs w:val="24"/>
          <w:lang w:eastAsia="nb-NO"/>
        </w:rPr>
        <w:t xml:space="preserve"> ASPF </w:t>
      </w:r>
      <w:r w:rsidR="009C3A7E" w:rsidRPr="00B463E0">
        <w:rPr>
          <w:rFonts w:eastAsia="Times New Roman" w:cs="Times New Roman"/>
          <w:sz w:val="24"/>
          <w:szCs w:val="24"/>
          <w:lang w:eastAsia="nb-NO"/>
        </w:rPr>
        <w:t>anbefal</w:t>
      </w:r>
      <w:r w:rsidR="009C3A7E">
        <w:rPr>
          <w:rFonts w:eastAsia="Times New Roman" w:cs="Times New Roman"/>
          <w:sz w:val="24"/>
          <w:szCs w:val="24"/>
          <w:lang w:eastAsia="nb-NO"/>
        </w:rPr>
        <w:t xml:space="preserve">er at </w:t>
      </w:r>
      <w:r w:rsidR="009C3A7E" w:rsidRPr="00B463E0">
        <w:rPr>
          <w:rFonts w:eastAsia="Times New Roman" w:cs="Times New Roman"/>
          <w:sz w:val="24"/>
          <w:szCs w:val="24"/>
          <w:lang w:eastAsia="nb-NO"/>
        </w:rPr>
        <w:t>det benytte</w:t>
      </w:r>
      <w:r w:rsidR="009C3A7E">
        <w:rPr>
          <w:rFonts w:eastAsia="Times New Roman" w:cs="Times New Roman"/>
          <w:sz w:val="24"/>
          <w:szCs w:val="24"/>
          <w:lang w:eastAsia="nb-NO"/>
        </w:rPr>
        <w:t>s</w:t>
      </w:r>
      <w:r w:rsidR="009C3A7E" w:rsidRPr="00B463E0">
        <w:rPr>
          <w:rFonts w:eastAsia="Times New Roman" w:cs="Times New Roman"/>
          <w:sz w:val="24"/>
          <w:szCs w:val="24"/>
          <w:lang w:eastAsia="nb-NO"/>
        </w:rPr>
        <w:t xml:space="preserve"> en egen dedikert logger samt eget software for kvalitetssikr</w:t>
      </w:r>
      <w:r w:rsidR="009C3A7E">
        <w:rPr>
          <w:rFonts w:eastAsia="Times New Roman" w:cs="Times New Roman"/>
          <w:sz w:val="24"/>
          <w:szCs w:val="24"/>
          <w:lang w:eastAsia="nb-NO"/>
        </w:rPr>
        <w:t>e</w:t>
      </w:r>
      <w:r w:rsidR="009C3A7E" w:rsidRPr="00B463E0">
        <w:rPr>
          <w:rFonts w:eastAsia="Times New Roman" w:cs="Times New Roman"/>
          <w:sz w:val="24"/>
          <w:szCs w:val="24"/>
          <w:lang w:eastAsia="nb-NO"/>
        </w:rPr>
        <w:t xml:space="preserve"> resultatene.</w:t>
      </w:r>
    </w:p>
    <w:p w14:paraId="6BBFAE75" w14:textId="5ECA3778" w:rsidR="007733B7" w:rsidRPr="00B463E0" w:rsidRDefault="007733B7" w:rsidP="007733B7">
      <w:pPr>
        <w:spacing w:before="100" w:beforeAutospacing="1" w:after="100" w:afterAutospacing="1" w:line="240" w:lineRule="auto"/>
        <w:rPr>
          <w:rFonts w:eastAsia="Times New Roman" w:cs="Times New Roman"/>
          <w:sz w:val="24"/>
          <w:szCs w:val="24"/>
          <w:lang w:eastAsia="nb-NO"/>
        </w:rPr>
      </w:pPr>
      <w:r w:rsidRPr="00B463E0">
        <w:rPr>
          <w:rFonts w:eastAsia="Times New Roman" w:cs="Times New Roman"/>
          <w:sz w:val="24"/>
          <w:szCs w:val="24"/>
          <w:lang w:eastAsia="nb-NO"/>
        </w:rPr>
        <w:t>Ved aktivisering vil mobilapplikasjonen sende posisjon via Traccar til </w:t>
      </w:r>
      <w:r w:rsidR="00D05202">
        <w:fldChar w:fldCharType="begin"/>
      </w:r>
      <w:r w:rsidR="00D05202">
        <w:instrText xml:space="preserve"> HYPERLINK "http://tracking.airsports.no/" \t "_blank" </w:instrText>
      </w:r>
      <w:r w:rsidR="00D05202">
        <w:fldChar w:fldCharType="separate"/>
      </w:r>
      <w:del w:id="13" w:author="Frank Olaf Sem-Jacobsen" w:date="2021-02-14T11:03:00Z">
        <w:r w:rsidRPr="00B463E0" w:rsidDel="00D05202">
          <w:rPr>
            <w:rFonts w:eastAsia="Times New Roman" w:cs="Times New Roman"/>
            <w:color w:val="1155CC"/>
            <w:sz w:val="24"/>
            <w:szCs w:val="24"/>
            <w:u w:val="single"/>
            <w:lang w:eastAsia="nb-NO"/>
          </w:rPr>
          <w:delText>tracking.</w:delText>
        </w:r>
      </w:del>
      <w:r w:rsidRPr="00B463E0">
        <w:rPr>
          <w:rFonts w:eastAsia="Times New Roman" w:cs="Times New Roman"/>
          <w:color w:val="1155CC"/>
          <w:sz w:val="24"/>
          <w:szCs w:val="24"/>
          <w:u w:val="single"/>
          <w:lang w:eastAsia="nb-NO"/>
        </w:rPr>
        <w:t>airsports.no</w:t>
      </w:r>
      <w:r w:rsidR="00D05202">
        <w:rPr>
          <w:rFonts w:eastAsia="Times New Roman" w:cs="Times New Roman"/>
          <w:color w:val="1155CC"/>
          <w:sz w:val="24"/>
          <w:szCs w:val="24"/>
          <w:u w:val="single"/>
          <w:lang w:eastAsia="nb-NO"/>
        </w:rPr>
        <w:fldChar w:fldCharType="end"/>
      </w:r>
      <w:r w:rsidRPr="00B463E0">
        <w:rPr>
          <w:rFonts w:eastAsia="Times New Roman" w:cs="Times New Roman"/>
          <w:sz w:val="24"/>
          <w:szCs w:val="24"/>
          <w:lang w:eastAsia="nb-NO"/>
        </w:rPr>
        <w:t>. Applikasjonen vil automatisk skru av tracking etter 12 timer fra aktivisering. Dette for å spare batteri og personvern ift publisering av posisjon.  Det anbefales likevel at man skur av tracking fysisk etter bruk. </w:t>
      </w:r>
    </w:p>
    <w:p w14:paraId="33949DE4" w14:textId="1984D91A" w:rsidR="007733B7" w:rsidRPr="00B463E0" w:rsidRDefault="009C3A7E" w:rsidP="007733B7">
      <w:pPr>
        <w:spacing w:before="100" w:beforeAutospacing="1" w:after="100" w:afterAutospacing="1" w:line="240" w:lineRule="auto"/>
        <w:rPr>
          <w:rFonts w:eastAsia="Times New Roman" w:cs="Times New Roman"/>
          <w:sz w:val="24"/>
          <w:szCs w:val="24"/>
          <w:lang w:eastAsia="nb-NO"/>
        </w:rPr>
      </w:pPr>
      <w:r w:rsidRPr="00B463E0">
        <w:rPr>
          <w:rFonts w:eastAsia="Times New Roman" w:cs="Times New Roman"/>
          <w:sz w:val="24"/>
          <w:szCs w:val="24"/>
          <w:lang w:eastAsia="nb-NO"/>
        </w:rPr>
        <w:t xml:space="preserve">Applikasjonen </w:t>
      </w:r>
      <w:r w:rsidR="007733B7" w:rsidRPr="00B463E0">
        <w:rPr>
          <w:rFonts w:eastAsia="Times New Roman" w:cs="Times New Roman"/>
          <w:sz w:val="24"/>
          <w:szCs w:val="24"/>
          <w:lang w:eastAsia="nb-NO"/>
        </w:rPr>
        <w:t xml:space="preserve">vil også lagre dine posisjoner som filer på telefonen. Disse kan du slette fysisk når du ønsker, </w:t>
      </w:r>
      <w:r>
        <w:rPr>
          <w:rFonts w:eastAsia="Times New Roman" w:cs="Times New Roman"/>
          <w:sz w:val="24"/>
          <w:szCs w:val="24"/>
          <w:lang w:eastAsia="nb-NO"/>
        </w:rPr>
        <w:t xml:space="preserve">ellers </w:t>
      </w:r>
      <w:r w:rsidR="007733B7" w:rsidRPr="00B463E0">
        <w:rPr>
          <w:rFonts w:eastAsia="Times New Roman" w:cs="Times New Roman"/>
          <w:sz w:val="24"/>
          <w:szCs w:val="24"/>
          <w:lang w:eastAsia="nb-NO"/>
        </w:rPr>
        <w:t xml:space="preserve">lagres </w:t>
      </w:r>
      <w:r>
        <w:rPr>
          <w:rFonts w:eastAsia="Times New Roman" w:cs="Times New Roman"/>
          <w:sz w:val="24"/>
          <w:szCs w:val="24"/>
          <w:lang w:eastAsia="nb-NO"/>
        </w:rPr>
        <w:t>disse på telefonen</w:t>
      </w:r>
      <w:r w:rsidR="007733B7" w:rsidRPr="00B463E0">
        <w:rPr>
          <w:rFonts w:eastAsia="Times New Roman" w:cs="Times New Roman"/>
          <w:sz w:val="24"/>
          <w:szCs w:val="24"/>
          <w:lang w:eastAsia="nb-NO"/>
        </w:rPr>
        <w:t>. Loggen kan lastes opp til bruk for beregning av poeng. </w:t>
      </w:r>
    </w:p>
    <w:p w14:paraId="4BFE9DBF" w14:textId="618EAF47" w:rsidR="007733B7" w:rsidRPr="00B463E0" w:rsidRDefault="007733B7" w:rsidP="007733B7">
      <w:pPr>
        <w:spacing w:before="100" w:beforeAutospacing="1" w:after="100" w:afterAutospacing="1" w:line="240" w:lineRule="auto"/>
        <w:rPr>
          <w:rFonts w:eastAsia="Times New Roman" w:cs="Times New Roman"/>
          <w:sz w:val="24"/>
          <w:szCs w:val="24"/>
          <w:lang w:eastAsia="nb-NO"/>
        </w:rPr>
      </w:pPr>
      <w:r w:rsidRPr="00B463E0">
        <w:rPr>
          <w:rFonts w:eastAsia="Times New Roman" w:cs="Times New Roman"/>
          <w:sz w:val="24"/>
          <w:szCs w:val="24"/>
          <w:lang w:eastAsia="nb-NO"/>
        </w:rPr>
        <w:t xml:space="preserve">Betaling av applikasjonen som abonnent følger vilkårene til iOS eller </w:t>
      </w:r>
      <w:r w:rsidR="00763076" w:rsidRPr="00B463E0">
        <w:rPr>
          <w:rFonts w:eastAsia="Times New Roman" w:cs="Times New Roman"/>
          <w:sz w:val="24"/>
          <w:szCs w:val="24"/>
          <w:lang w:eastAsia="nb-NO"/>
        </w:rPr>
        <w:t>Android</w:t>
      </w:r>
      <w:r w:rsidRPr="00B463E0">
        <w:rPr>
          <w:rFonts w:eastAsia="Times New Roman" w:cs="Times New Roman"/>
          <w:sz w:val="24"/>
          <w:szCs w:val="24"/>
          <w:lang w:eastAsia="nb-NO"/>
        </w:rPr>
        <w:t xml:space="preserve">. Der er det de lokale vilkår som til enhver tid er gjeldende. Betalingen </w:t>
      </w:r>
      <w:r w:rsidR="003E57D8">
        <w:rPr>
          <w:rFonts w:eastAsia="Times New Roman" w:cs="Times New Roman"/>
          <w:sz w:val="24"/>
          <w:szCs w:val="24"/>
          <w:lang w:eastAsia="nb-NO"/>
        </w:rPr>
        <w:t xml:space="preserve">av applikasjonen </w:t>
      </w:r>
      <w:r w:rsidRPr="00B463E0">
        <w:rPr>
          <w:rFonts w:eastAsia="Times New Roman" w:cs="Times New Roman"/>
          <w:sz w:val="24"/>
          <w:szCs w:val="24"/>
          <w:lang w:eastAsia="nb-NO"/>
        </w:rPr>
        <w:t xml:space="preserve">brukes av ASPF for </w:t>
      </w:r>
      <w:r w:rsidR="003E57D8">
        <w:rPr>
          <w:rFonts w:eastAsia="Times New Roman" w:cs="Times New Roman"/>
          <w:sz w:val="24"/>
          <w:szCs w:val="24"/>
          <w:lang w:eastAsia="nb-NO"/>
        </w:rPr>
        <w:t xml:space="preserve">dekning av kostnader til </w:t>
      </w:r>
      <w:r w:rsidRPr="00B463E0">
        <w:rPr>
          <w:rFonts w:eastAsia="Times New Roman" w:cs="Times New Roman"/>
          <w:sz w:val="24"/>
          <w:szCs w:val="24"/>
          <w:lang w:eastAsia="nb-NO"/>
        </w:rPr>
        <w:t>utvikling</w:t>
      </w:r>
      <w:r w:rsidR="009C3A7E">
        <w:rPr>
          <w:rFonts w:eastAsia="Times New Roman" w:cs="Times New Roman"/>
          <w:sz w:val="24"/>
          <w:szCs w:val="24"/>
          <w:lang w:eastAsia="nb-NO"/>
        </w:rPr>
        <w:t xml:space="preserve"> samt</w:t>
      </w:r>
      <w:r w:rsidRPr="00B463E0">
        <w:rPr>
          <w:rFonts w:eastAsia="Times New Roman" w:cs="Times New Roman"/>
          <w:sz w:val="24"/>
          <w:szCs w:val="24"/>
          <w:lang w:eastAsia="nb-NO"/>
        </w:rPr>
        <w:t xml:space="preserve"> vedlikehold og drift. </w:t>
      </w:r>
    </w:p>
    <w:p w14:paraId="01F68E38" w14:textId="77777777" w:rsidR="007733B7" w:rsidRPr="00B463E0" w:rsidRDefault="007733B7" w:rsidP="007733B7">
      <w:pPr>
        <w:spacing w:before="100" w:beforeAutospacing="1" w:after="100" w:afterAutospacing="1" w:line="240" w:lineRule="auto"/>
        <w:rPr>
          <w:rFonts w:eastAsia="Times New Roman" w:cs="Times New Roman"/>
          <w:sz w:val="24"/>
          <w:szCs w:val="24"/>
          <w:lang w:eastAsia="nb-NO"/>
        </w:rPr>
      </w:pPr>
      <w:r w:rsidRPr="00B463E0">
        <w:rPr>
          <w:rFonts w:eastAsia="Times New Roman" w:cs="Times New Roman"/>
          <w:sz w:val="24"/>
          <w:szCs w:val="24"/>
          <w:lang w:eastAsia="nb-NO"/>
        </w:rPr>
        <w:t>BRUKER av mobilapplikasjonen godkjenner disse vilkår.</w:t>
      </w:r>
    </w:p>
    <w:p w14:paraId="6ABAA80C" w14:textId="0EBEE02C" w:rsidR="007733B7" w:rsidRDefault="007733B7" w:rsidP="007733B7">
      <w:pPr>
        <w:spacing w:before="100" w:beforeAutospacing="1" w:after="100" w:afterAutospacing="1" w:line="240" w:lineRule="auto"/>
        <w:rPr>
          <w:rFonts w:eastAsia="Times New Roman" w:cs="Times New Roman"/>
          <w:sz w:val="24"/>
          <w:szCs w:val="24"/>
          <w:lang w:eastAsia="nb-NO"/>
        </w:rPr>
      </w:pPr>
      <w:bookmarkStart w:id="14" w:name="_Toc62558168"/>
      <w:r w:rsidRPr="00B463E0">
        <w:rPr>
          <w:rStyle w:val="Heading3Char"/>
          <w:rFonts w:asciiTheme="minorHAnsi" w:eastAsiaTheme="minorHAnsi" w:hAnsiTheme="minorHAnsi"/>
        </w:rPr>
        <w:t>Godkjenning av GPS posisjon</w:t>
      </w:r>
      <w:r w:rsidR="003E57D8">
        <w:rPr>
          <w:rStyle w:val="Heading3Char"/>
          <w:rFonts w:asciiTheme="minorHAnsi" w:eastAsiaTheme="minorHAnsi" w:hAnsiTheme="minorHAnsi"/>
        </w:rPr>
        <w:t xml:space="preserve"> og manipulasjon.</w:t>
      </w:r>
      <w:bookmarkEnd w:id="14"/>
      <w:r w:rsidRPr="00B463E0">
        <w:rPr>
          <w:rFonts w:eastAsia="Times New Roman" w:cs="Times New Roman"/>
          <w:sz w:val="24"/>
          <w:szCs w:val="24"/>
          <w:lang w:eastAsia="nb-NO"/>
        </w:rPr>
        <w:br/>
        <w:t xml:space="preserve">Ved bruk av ekstern GPS eller mobilapplikasjoner for å dele </w:t>
      </w:r>
      <w:r w:rsidR="003E57D8">
        <w:rPr>
          <w:rFonts w:eastAsia="Times New Roman" w:cs="Times New Roman"/>
          <w:sz w:val="24"/>
          <w:szCs w:val="24"/>
          <w:lang w:eastAsia="nb-NO"/>
        </w:rPr>
        <w:t>BRUKER sin</w:t>
      </w:r>
      <w:r w:rsidRPr="00B463E0">
        <w:rPr>
          <w:rFonts w:eastAsia="Times New Roman" w:cs="Times New Roman"/>
          <w:sz w:val="24"/>
          <w:szCs w:val="24"/>
          <w:lang w:eastAsia="nb-NO"/>
        </w:rPr>
        <w:t xml:space="preserve"> posisjon er brukerens ansvar.  Brukerne godtar at dataene blir delt på </w:t>
      </w:r>
      <w:r w:rsidR="00D05202">
        <w:fldChar w:fldCharType="begin"/>
      </w:r>
      <w:r w:rsidR="00D05202">
        <w:instrText xml:space="preserve"> HYPERLINK "http://tracking.airsports.no/" \t "_blank" </w:instrText>
      </w:r>
      <w:r w:rsidR="00D05202">
        <w:fldChar w:fldCharType="separate"/>
      </w:r>
      <w:del w:id="15" w:author="Frank Olaf Sem-Jacobsen" w:date="2021-02-14T11:04:00Z">
        <w:r w:rsidRPr="00B463E0" w:rsidDel="00D05202">
          <w:rPr>
            <w:rFonts w:eastAsia="Times New Roman" w:cs="Times New Roman"/>
            <w:color w:val="1155CC"/>
            <w:sz w:val="24"/>
            <w:szCs w:val="24"/>
            <w:u w:val="single"/>
            <w:lang w:eastAsia="nb-NO"/>
          </w:rPr>
          <w:delText>tracking.</w:delText>
        </w:r>
      </w:del>
      <w:r w:rsidRPr="00B463E0">
        <w:rPr>
          <w:rFonts w:eastAsia="Times New Roman" w:cs="Times New Roman"/>
          <w:color w:val="1155CC"/>
          <w:sz w:val="24"/>
          <w:szCs w:val="24"/>
          <w:u w:val="single"/>
          <w:lang w:eastAsia="nb-NO"/>
        </w:rPr>
        <w:t>airsports.no</w:t>
      </w:r>
      <w:r w:rsidR="00D05202">
        <w:rPr>
          <w:rFonts w:eastAsia="Times New Roman" w:cs="Times New Roman"/>
          <w:color w:val="1155CC"/>
          <w:sz w:val="24"/>
          <w:szCs w:val="24"/>
          <w:u w:val="single"/>
          <w:lang w:eastAsia="nb-NO"/>
        </w:rPr>
        <w:fldChar w:fldCharType="end"/>
      </w:r>
      <w:r w:rsidRPr="00B463E0">
        <w:rPr>
          <w:rFonts w:eastAsia="Times New Roman" w:cs="Times New Roman"/>
          <w:sz w:val="24"/>
          <w:szCs w:val="24"/>
          <w:lang w:eastAsia="nb-NO"/>
        </w:rPr>
        <w:t>, og aksepterer også at brukeren selv er ansvarlig for alle tredjepartsløsninger inklusive tredjepartsløsningen via mobil</w:t>
      </w:r>
      <w:r w:rsidR="003E57D8" w:rsidRPr="00B463E0">
        <w:rPr>
          <w:rFonts w:eastAsia="Times New Roman" w:cs="Times New Roman"/>
          <w:sz w:val="24"/>
          <w:szCs w:val="24"/>
          <w:lang w:eastAsia="nb-NO"/>
        </w:rPr>
        <w:t>applikasjonen</w:t>
      </w:r>
      <w:r w:rsidRPr="00B463E0">
        <w:rPr>
          <w:rFonts w:eastAsia="Times New Roman" w:cs="Times New Roman"/>
          <w:sz w:val="24"/>
          <w:szCs w:val="24"/>
          <w:lang w:eastAsia="nb-NO"/>
        </w:rPr>
        <w:t xml:space="preserve"> som er levert av Traccar. Om tvil er det BRUKER sitt ansvar å sette seg inn i vilkårene til </w:t>
      </w:r>
      <w:hyperlink r:id="rId12" w:tgtFrame="_blank" w:history="1">
        <w:r w:rsidRPr="00B463E0">
          <w:rPr>
            <w:rFonts w:eastAsia="Times New Roman" w:cs="Times New Roman"/>
            <w:color w:val="1155CC"/>
            <w:sz w:val="24"/>
            <w:szCs w:val="24"/>
            <w:u w:val="single"/>
            <w:lang w:eastAsia="nb-NO"/>
          </w:rPr>
          <w:t>traccar.org</w:t>
        </w:r>
      </w:hyperlink>
      <w:r w:rsidRPr="00B463E0">
        <w:rPr>
          <w:rFonts w:eastAsia="Times New Roman" w:cs="Times New Roman"/>
          <w:sz w:val="24"/>
          <w:szCs w:val="24"/>
          <w:lang w:eastAsia="nb-NO"/>
        </w:rPr>
        <w:t xml:space="preserve"> eller utsteder av </w:t>
      </w:r>
      <w:r w:rsidR="003E57D8">
        <w:rPr>
          <w:rFonts w:eastAsia="Times New Roman" w:cs="Times New Roman"/>
          <w:sz w:val="24"/>
          <w:szCs w:val="24"/>
          <w:lang w:eastAsia="nb-NO"/>
        </w:rPr>
        <w:t>tredjepartsløsninger</w:t>
      </w:r>
      <w:r w:rsidRPr="00B463E0">
        <w:rPr>
          <w:rFonts w:eastAsia="Times New Roman" w:cs="Times New Roman"/>
          <w:sz w:val="24"/>
          <w:szCs w:val="24"/>
          <w:lang w:eastAsia="nb-NO"/>
        </w:rPr>
        <w:t>.</w:t>
      </w:r>
      <w:r w:rsidR="003E57D8">
        <w:rPr>
          <w:rFonts w:eastAsia="Times New Roman" w:cs="Times New Roman"/>
          <w:sz w:val="24"/>
          <w:szCs w:val="24"/>
          <w:lang w:eastAsia="nb-NO"/>
        </w:rPr>
        <w:t xml:space="preserve"> BRUKER er også kjent ved at GPS posisjon kan manipuleres og ASPF tar ikke ansvar for at det kan forekomme juks/manipulasjon i en konkurranse. Igjen anbefales det at Live Tracking kun er til backup.</w:t>
      </w:r>
    </w:p>
    <w:p w14:paraId="04402D1B" w14:textId="2D0F29D2" w:rsidR="003E57D8" w:rsidRDefault="003E57D8" w:rsidP="007733B7">
      <w:pPr>
        <w:spacing w:before="100" w:beforeAutospacing="1" w:after="100" w:afterAutospacing="1" w:line="240" w:lineRule="auto"/>
        <w:rPr>
          <w:rFonts w:eastAsia="Times New Roman" w:cs="Times New Roman"/>
          <w:sz w:val="24"/>
          <w:szCs w:val="24"/>
          <w:lang w:eastAsia="nb-NO"/>
        </w:rPr>
      </w:pPr>
    </w:p>
    <w:p w14:paraId="39C4276D" w14:textId="77777777" w:rsidR="003E57D8" w:rsidRPr="00B463E0" w:rsidRDefault="003E57D8" w:rsidP="007733B7">
      <w:pPr>
        <w:spacing w:before="100" w:beforeAutospacing="1" w:after="100" w:afterAutospacing="1" w:line="240" w:lineRule="auto"/>
        <w:rPr>
          <w:rFonts w:eastAsia="Times New Roman" w:cs="Times New Roman"/>
          <w:sz w:val="24"/>
          <w:szCs w:val="24"/>
          <w:lang w:eastAsia="nb-NO"/>
        </w:rPr>
      </w:pPr>
    </w:p>
    <w:p w14:paraId="15CDCCED" w14:textId="77777777" w:rsidR="007733B7" w:rsidRPr="00B463E0" w:rsidRDefault="007733B7" w:rsidP="00396445">
      <w:pPr>
        <w:pStyle w:val="Heading3"/>
        <w:rPr>
          <w:rFonts w:asciiTheme="minorHAnsi" w:hAnsiTheme="minorHAnsi"/>
          <w:sz w:val="24"/>
          <w:szCs w:val="24"/>
        </w:rPr>
      </w:pPr>
      <w:bookmarkStart w:id="16" w:name="_Toc62558169"/>
      <w:r w:rsidRPr="00B463E0">
        <w:rPr>
          <w:rFonts w:asciiTheme="minorHAnsi" w:hAnsiTheme="minorHAnsi"/>
        </w:rPr>
        <w:lastRenderedPageBreak/>
        <w:t>Registrering og personvern til BRUKER .</w:t>
      </w:r>
      <w:bookmarkEnd w:id="16"/>
    </w:p>
    <w:p w14:paraId="133B4E2E" w14:textId="343D445A" w:rsidR="007733B7" w:rsidRPr="00B463E0" w:rsidRDefault="007733B7" w:rsidP="007733B7">
      <w:pPr>
        <w:spacing w:before="100" w:beforeAutospacing="1" w:after="100" w:afterAutospacing="1" w:line="240" w:lineRule="auto"/>
        <w:rPr>
          <w:rFonts w:eastAsia="Times New Roman" w:cs="Times New Roman"/>
          <w:sz w:val="24"/>
          <w:szCs w:val="24"/>
          <w:lang w:eastAsia="nb-NO"/>
        </w:rPr>
      </w:pPr>
      <w:r w:rsidRPr="00B463E0">
        <w:rPr>
          <w:rFonts w:eastAsia="Times New Roman" w:cs="Times New Roman"/>
          <w:sz w:val="24"/>
          <w:szCs w:val="24"/>
          <w:lang w:eastAsia="nb-NO"/>
        </w:rPr>
        <w:t xml:space="preserve">BRUKER som skal benytte live tracking til konkurranse eller treningen må registrere </w:t>
      </w:r>
      <w:r w:rsidR="003E57D8">
        <w:rPr>
          <w:rFonts w:eastAsia="Times New Roman" w:cs="Times New Roman"/>
          <w:sz w:val="24"/>
          <w:szCs w:val="24"/>
          <w:lang w:eastAsia="nb-NO"/>
        </w:rPr>
        <w:t>sin</w:t>
      </w:r>
      <w:r w:rsidRPr="00B463E0">
        <w:rPr>
          <w:rFonts w:eastAsia="Times New Roman" w:cs="Times New Roman"/>
          <w:sz w:val="24"/>
          <w:szCs w:val="24"/>
          <w:lang w:eastAsia="nb-NO"/>
        </w:rPr>
        <w:t xml:space="preserve"> profil inne på </w:t>
      </w:r>
      <w:r w:rsidR="00D05202">
        <w:fldChar w:fldCharType="begin"/>
      </w:r>
      <w:r w:rsidR="00D05202">
        <w:instrText xml:space="preserve"> HYPERLINK "http://tracking.airsports.no/" \t "_blank" </w:instrText>
      </w:r>
      <w:r w:rsidR="00D05202">
        <w:fldChar w:fldCharType="separate"/>
      </w:r>
      <w:del w:id="17" w:author="Frank Olaf Sem-Jacobsen" w:date="2021-02-14T11:06:00Z">
        <w:r w:rsidR="003E57D8" w:rsidRPr="00B463E0" w:rsidDel="00D05202">
          <w:rPr>
            <w:rFonts w:eastAsia="Times New Roman" w:cs="Times New Roman"/>
            <w:color w:val="1155CC"/>
            <w:sz w:val="24"/>
            <w:szCs w:val="24"/>
            <w:u w:val="single"/>
            <w:lang w:eastAsia="nb-NO"/>
          </w:rPr>
          <w:delText>tracking.</w:delText>
        </w:r>
      </w:del>
      <w:r w:rsidR="003E57D8" w:rsidRPr="00B463E0">
        <w:rPr>
          <w:rFonts w:eastAsia="Times New Roman" w:cs="Times New Roman"/>
          <w:color w:val="1155CC"/>
          <w:sz w:val="24"/>
          <w:szCs w:val="24"/>
          <w:u w:val="single"/>
          <w:lang w:eastAsia="nb-NO"/>
        </w:rPr>
        <w:t>airsports.no</w:t>
      </w:r>
      <w:r w:rsidR="00D05202">
        <w:rPr>
          <w:rFonts w:eastAsia="Times New Roman" w:cs="Times New Roman"/>
          <w:color w:val="1155CC"/>
          <w:sz w:val="24"/>
          <w:szCs w:val="24"/>
          <w:u w:val="single"/>
          <w:lang w:eastAsia="nb-NO"/>
        </w:rPr>
        <w:fldChar w:fldCharType="end"/>
      </w:r>
      <w:r w:rsidRPr="00B463E0">
        <w:rPr>
          <w:rFonts w:eastAsia="Times New Roman" w:cs="Times New Roman"/>
          <w:sz w:val="24"/>
          <w:szCs w:val="24"/>
          <w:lang w:eastAsia="nb-NO"/>
        </w:rPr>
        <w:t>. Denne profilen vil knyttes opp mot en tracking enhet og er en forutsetning for funksjonaliteten til systemet.</w:t>
      </w:r>
    </w:p>
    <w:p w14:paraId="65330962" w14:textId="6789A917" w:rsidR="007733B7" w:rsidRPr="00B463E0" w:rsidRDefault="007733B7" w:rsidP="007733B7">
      <w:pPr>
        <w:spacing w:before="100" w:beforeAutospacing="1" w:after="100" w:afterAutospacing="1" w:line="240" w:lineRule="auto"/>
        <w:rPr>
          <w:rFonts w:eastAsia="Times New Roman" w:cs="Times New Roman"/>
          <w:sz w:val="24"/>
          <w:szCs w:val="24"/>
          <w:lang w:eastAsia="nb-NO"/>
        </w:rPr>
      </w:pPr>
      <w:r w:rsidRPr="00B463E0">
        <w:rPr>
          <w:rFonts w:eastAsia="Times New Roman" w:cs="Times New Roman"/>
          <w:sz w:val="24"/>
          <w:szCs w:val="24"/>
          <w:lang w:eastAsia="nb-NO"/>
        </w:rPr>
        <w:t>Det kreves ingen sensitive personopplysninger for å registrere en BRUKER i ASPF. Informasjonen er sikret gjennom brukernavn og passord for endringer, men informasjonen er åpent tilgjengelig for allmennheten</w:t>
      </w:r>
      <w:r w:rsidR="003E57D8">
        <w:rPr>
          <w:rFonts w:eastAsia="Times New Roman" w:cs="Times New Roman"/>
          <w:sz w:val="24"/>
          <w:szCs w:val="24"/>
          <w:lang w:eastAsia="nb-NO"/>
        </w:rPr>
        <w:t xml:space="preserve"> via resultat service og konkurranser</w:t>
      </w:r>
      <w:r w:rsidRPr="00B463E0">
        <w:rPr>
          <w:rFonts w:eastAsia="Times New Roman" w:cs="Times New Roman"/>
          <w:sz w:val="24"/>
          <w:szCs w:val="24"/>
          <w:lang w:eastAsia="nb-NO"/>
        </w:rPr>
        <w:t xml:space="preserve">. Personopplysningene vil likevel begrenses </w:t>
      </w:r>
      <w:r w:rsidR="003E57D8">
        <w:rPr>
          <w:rFonts w:eastAsia="Times New Roman" w:cs="Times New Roman"/>
          <w:sz w:val="24"/>
          <w:szCs w:val="24"/>
          <w:lang w:eastAsia="nb-NO"/>
        </w:rPr>
        <w:t>noe ift</w:t>
      </w:r>
      <w:r w:rsidRPr="00B463E0">
        <w:rPr>
          <w:rFonts w:eastAsia="Times New Roman" w:cs="Times New Roman"/>
          <w:sz w:val="24"/>
          <w:szCs w:val="24"/>
          <w:lang w:eastAsia="nb-NO"/>
        </w:rPr>
        <w:t xml:space="preserve"> nødvendig bruk, men </w:t>
      </w:r>
      <w:r w:rsidR="003E57D8">
        <w:rPr>
          <w:rFonts w:eastAsia="Times New Roman" w:cs="Times New Roman"/>
          <w:sz w:val="24"/>
          <w:szCs w:val="24"/>
          <w:lang w:eastAsia="nb-NO"/>
        </w:rPr>
        <w:t>deler vil alltid</w:t>
      </w:r>
      <w:r w:rsidRPr="00B463E0">
        <w:rPr>
          <w:rFonts w:eastAsia="Times New Roman" w:cs="Times New Roman"/>
          <w:sz w:val="24"/>
          <w:szCs w:val="24"/>
          <w:lang w:eastAsia="nb-NO"/>
        </w:rPr>
        <w:t xml:space="preserve"> ligge åpent.  BRUKER som er administrator av konkurranse vil ha tilgang til øvrige BRUKERES profiler og vil ha tilgang til å endre opplysningene.  BRUKER godkjenner ved registrering at de opplysninger som blir gitt kan ligge som offentlig informasjon, selv om ASPF vil tilstrebe at personinformasjonen vil begrenses i forhold til </w:t>
      </w:r>
      <w:commentRangeStart w:id="18"/>
      <w:r w:rsidRPr="00B463E0">
        <w:rPr>
          <w:rFonts w:eastAsia="Times New Roman" w:cs="Times New Roman"/>
          <w:sz w:val="24"/>
          <w:szCs w:val="24"/>
          <w:lang w:eastAsia="nb-NO"/>
        </w:rPr>
        <w:t>bruksverdi</w:t>
      </w:r>
      <w:commentRangeEnd w:id="18"/>
      <w:r w:rsidR="00D05202">
        <w:rPr>
          <w:rStyle w:val="CommentReference"/>
        </w:rPr>
        <w:commentReference w:id="18"/>
      </w:r>
      <w:r w:rsidRPr="00B463E0">
        <w:rPr>
          <w:rFonts w:eastAsia="Times New Roman" w:cs="Times New Roman"/>
          <w:sz w:val="24"/>
          <w:szCs w:val="24"/>
          <w:lang w:eastAsia="nb-NO"/>
        </w:rPr>
        <w:t>.</w:t>
      </w:r>
      <w:r w:rsidR="00D3637F">
        <w:rPr>
          <w:rFonts w:eastAsia="Times New Roman" w:cs="Times New Roman"/>
          <w:sz w:val="24"/>
          <w:szCs w:val="24"/>
          <w:lang w:eastAsia="nb-NO"/>
        </w:rPr>
        <w:t xml:space="preserve"> </w:t>
      </w:r>
    </w:p>
    <w:p w14:paraId="71FBEA29" w14:textId="270552E4" w:rsidR="007733B7" w:rsidRPr="00B463E0" w:rsidRDefault="007733B7" w:rsidP="007733B7">
      <w:pPr>
        <w:spacing w:before="100" w:beforeAutospacing="1" w:after="100" w:afterAutospacing="1" w:line="240" w:lineRule="auto"/>
        <w:rPr>
          <w:rFonts w:eastAsia="Times New Roman" w:cs="Times New Roman"/>
          <w:sz w:val="24"/>
          <w:szCs w:val="24"/>
          <w:lang w:eastAsia="nb-NO"/>
        </w:rPr>
      </w:pPr>
      <w:r w:rsidRPr="00B463E0">
        <w:rPr>
          <w:rFonts w:eastAsia="Times New Roman" w:cs="Times New Roman"/>
          <w:sz w:val="24"/>
          <w:szCs w:val="24"/>
          <w:lang w:eastAsia="nb-NO"/>
        </w:rPr>
        <w:t xml:space="preserve">Personopplysningene kan også bli behandlet av tredjeparts systemer i tillegg til ASPF. Dette kan være programmer for poengberegning i konkurranser, arrangørenes systemer eller moduler for visning av resultat osv. ASPF er bygget på en åpen modell som har som mål å integreres med andre systemer innen konkurranse flygning.  BRUKER godkjenner at informasjonen kan </w:t>
      </w:r>
      <w:r w:rsidR="00D3637F">
        <w:rPr>
          <w:rFonts w:eastAsia="Times New Roman" w:cs="Times New Roman"/>
          <w:sz w:val="24"/>
          <w:szCs w:val="24"/>
          <w:lang w:eastAsia="nb-NO"/>
        </w:rPr>
        <w:t xml:space="preserve">uoppfordret </w:t>
      </w:r>
      <w:r w:rsidRPr="00B463E0">
        <w:rPr>
          <w:rFonts w:eastAsia="Times New Roman" w:cs="Times New Roman"/>
          <w:sz w:val="24"/>
          <w:szCs w:val="24"/>
          <w:lang w:eastAsia="nb-NO"/>
        </w:rPr>
        <w:t>brukes overfor tredjepart og ASPF tar ingen ansvar hvordan tredjepart bruker informasjonen. </w:t>
      </w:r>
      <w:r w:rsidR="007A2DA2" w:rsidRPr="00B463E0">
        <w:rPr>
          <w:rFonts w:eastAsia="Times New Roman" w:cs="Times New Roman"/>
          <w:sz w:val="24"/>
          <w:szCs w:val="24"/>
          <w:lang w:eastAsia="nb-NO"/>
        </w:rPr>
        <w:t xml:space="preserve">ASPF </w:t>
      </w:r>
      <w:r w:rsidR="00D3637F">
        <w:rPr>
          <w:rFonts w:eastAsia="Times New Roman" w:cs="Times New Roman"/>
          <w:sz w:val="24"/>
          <w:szCs w:val="24"/>
          <w:lang w:eastAsia="nb-NO"/>
        </w:rPr>
        <w:t xml:space="preserve">kan </w:t>
      </w:r>
      <w:r w:rsidR="00D3637F" w:rsidRPr="00D3637F">
        <w:rPr>
          <w:rFonts w:eastAsia="Times New Roman" w:cs="Times New Roman"/>
          <w:sz w:val="24"/>
          <w:szCs w:val="24"/>
          <w:u w:val="single"/>
          <w:lang w:eastAsia="nb-NO"/>
        </w:rPr>
        <w:t>kun</w:t>
      </w:r>
      <w:r w:rsidR="00D3637F">
        <w:rPr>
          <w:rFonts w:eastAsia="Times New Roman" w:cs="Times New Roman"/>
          <w:sz w:val="24"/>
          <w:szCs w:val="24"/>
          <w:lang w:eastAsia="nb-NO"/>
        </w:rPr>
        <w:t xml:space="preserve"> garantere at ASPF ikke </w:t>
      </w:r>
      <w:r w:rsidR="007A2DA2" w:rsidRPr="00B463E0">
        <w:rPr>
          <w:rFonts w:eastAsia="Times New Roman" w:cs="Times New Roman"/>
          <w:sz w:val="24"/>
          <w:szCs w:val="24"/>
          <w:lang w:eastAsia="nb-NO"/>
        </w:rPr>
        <w:t xml:space="preserve">vil selge eller del personopplysninger for </w:t>
      </w:r>
      <w:r w:rsidR="00D3637F">
        <w:rPr>
          <w:rFonts w:eastAsia="Times New Roman" w:cs="Times New Roman"/>
          <w:sz w:val="24"/>
          <w:szCs w:val="24"/>
          <w:lang w:eastAsia="nb-NO"/>
        </w:rPr>
        <w:t xml:space="preserve">direkte </w:t>
      </w:r>
      <w:r w:rsidR="007A2DA2" w:rsidRPr="00B463E0">
        <w:rPr>
          <w:rFonts w:eastAsia="Times New Roman" w:cs="Times New Roman"/>
          <w:sz w:val="24"/>
          <w:szCs w:val="24"/>
          <w:lang w:eastAsia="nb-NO"/>
        </w:rPr>
        <w:t>kommersielle</w:t>
      </w:r>
      <w:r w:rsidR="00D3637F">
        <w:rPr>
          <w:rFonts w:eastAsia="Times New Roman" w:cs="Times New Roman"/>
          <w:sz w:val="24"/>
          <w:szCs w:val="24"/>
          <w:lang w:eastAsia="nb-NO"/>
        </w:rPr>
        <w:t xml:space="preserve"> eller økonomiske </w:t>
      </w:r>
      <w:r w:rsidR="007A2DA2" w:rsidRPr="00B463E0">
        <w:rPr>
          <w:rFonts w:eastAsia="Times New Roman" w:cs="Times New Roman"/>
          <w:sz w:val="24"/>
          <w:szCs w:val="24"/>
          <w:lang w:eastAsia="nb-NO"/>
        </w:rPr>
        <w:t>hensikter.</w:t>
      </w:r>
    </w:p>
    <w:p w14:paraId="685326DF" w14:textId="77777777" w:rsidR="007733B7" w:rsidRPr="00B463E0" w:rsidRDefault="007733B7" w:rsidP="00396445">
      <w:pPr>
        <w:pStyle w:val="Heading3"/>
        <w:rPr>
          <w:rFonts w:asciiTheme="minorHAnsi" w:hAnsiTheme="minorHAnsi"/>
        </w:rPr>
      </w:pPr>
      <w:bookmarkStart w:id="19" w:name="_Toc62558170"/>
      <w:r w:rsidRPr="00B463E0">
        <w:rPr>
          <w:rFonts w:asciiTheme="minorHAnsi" w:hAnsiTheme="minorHAnsi"/>
        </w:rPr>
        <w:t>Lagring</w:t>
      </w:r>
      <w:bookmarkEnd w:id="19"/>
    </w:p>
    <w:p w14:paraId="59071C24" w14:textId="7AFF7126" w:rsidR="007733B7" w:rsidRPr="00B463E0" w:rsidRDefault="007733B7" w:rsidP="007733B7">
      <w:pPr>
        <w:spacing w:before="100" w:beforeAutospacing="1" w:after="100" w:afterAutospacing="1" w:line="240" w:lineRule="auto"/>
        <w:rPr>
          <w:rFonts w:eastAsia="Times New Roman" w:cs="Times New Roman"/>
          <w:sz w:val="24"/>
          <w:szCs w:val="24"/>
          <w:lang w:eastAsia="nb-NO"/>
        </w:rPr>
      </w:pPr>
      <w:r w:rsidRPr="00B463E0">
        <w:rPr>
          <w:rFonts w:eastAsia="Times New Roman" w:cs="Times New Roman"/>
          <w:sz w:val="24"/>
          <w:szCs w:val="24"/>
          <w:lang w:eastAsia="nb-NO"/>
        </w:rPr>
        <w:t xml:space="preserve">ASPF vil lagre opplysningene til BRUKER så lenge BRUKER ønsker dette. BRUKER er selv ansvarlig for å slette </w:t>
      </w:r>
      <w:r w:rsidR="007A2DA2" w:rsidRPr="00B463E0">
        <w:rPr>
          <w:rFonts w:eastAsia="Times New Roman" w:cs="Times New Roman"/>
          <w:sz w:val="24"/>
          <w:szCs w:val="24"/>
          <w:lang w:eastAsia="nb-NO"/>
        </w:rPr>
        <w:t>sin profil</w:t>
      </w:r>
      <w:r w:rsidRPr="00B463E0">
        <w:rPr>
          <w:rFonts w:eastAsia="Times New Roman" w:cs="Times New Roman"/>
          <w:sz w:val="24"/>
          <w:szCs w:val="24"/>
          <w:lang w:eastAsia="nb-NO"/>
        </w:rPr>
        <w:t>, BRUKER vil da bli automatisk slettet fra ASPF, men fornavn, etternavn, fly og klubb vil bli lagret i resultatservice med mindre BRUKE spesifikt ønsker dette også slette</w:t>
      </w:r>
      <w:r w:rsidR="007A2DA2" w:rsidRPr="00B463E0">
        <w:rPr>
          <w:rFonts w:eastAsia="Times New Roman" w:cs="Times New Roman"/>
          <w:sz w:val="24"/>
          <w:szCs w:val="24"/>
          <w:lang w:eastAsia="nb-NO"/>
        </w:rPr>
        <w:t>s</w:t>
      </w:r>
      <w:r w:rsidRPr="00B463E0">
        <w:rPr>
          <w:rFonts w:eastAsia="Times New Roman" w:cs="Times New Roman"/>
          <w:sz w:val="24"/>
          <w:szCs w:val="24"/>
          <w:lang w:eastAsia="nb-NO"/>
        </w:rPr>
        <w:t>.</w:t>
      </w:r>
      <w:r w:rsidR="007A2DA2" w:rsidRPr="00B463E0">
        <w:rPr>
          <w:rFonts w:eastAsia="Times New Roman" w:cs="Times New Roman"/>
          <w:sz w:val="24"/>
          <w:szCs w:val="24"/>
          <w:lang w:eastAsia="nb-NO"/>
        </w:rPr>
        <w:t xml:space="preserve"> Ønsker BRUKER </w:t>
      </w:r>
      <w:r w:rsidR="00D3637F">
        <w:rPr>
          <w:rFonts w:eastAsia="Times New Roman" w:cs="Times New Roman"/>
          <w:sz w:val="24"/>
          <w:szCs w:val="24"/>
          <w:lang w:eastAsia="nb-NO"/>
        </w:rPr>
        <w:t xml:space="preserve">at sitt navn slettes fra resultatservice, </w:t>
      </w:r>
      <w:r w:rsidR="007A2DA2" w:rsidRPr="00B463E0">
        <w:rPr>
          <w:rFonts w:eastAsia="Times New Roman" w:cs="Times New Roman"/>
          <w:sz w:val="24"/>
          <w:szCs w:val="24"/>
          <w:lang w:eastAsia="nb-NO"/>
        </w:rPr>
        <w:t>vil r</w:t>
      </w:r>
      <w:r w:rsidRPr="00B463E0">
        <w:rPr>
          <w:rFonts w:eastAsia="Times New Roman" w:cs="Times New Roman"/>
          <w:sz w:val="24"/>
          <w:szCs w:val="24"/>
          <w:lang w:eastAsia="nb-NO"/>
        </w:rPr>
        <w:t xml:space="preserve">esultatet bli stående, men BRUKER vil bli anonymisert som "anonym" pilot, hvor </w:t>
      </w:r>
      <w:r w:rsidR="007A2DA2" w:rsidRPr="00B463E0">
        <w:rPr>
          <w:rFonts w:eastAsia="Times New Roman" w:cs="Times New Roman"/>
          <w:sz w:val="24"/>
          <w:szCs w:val="24"/>
          <w:lang w:eastAsia="nb-NO"/>
        </w:rPr>
        <w:t xml:space="preserve">kun </w:t>
      </w:r>
      <w:r w:rsidRPr="00B463E0">
        <w:rPr>
          <w:rFonts w:eastAsia="Times New Roman" w:cs="Times New Roman"/>
          <w:sz w:val="24"/>
          <w:szCs w:val="24"/>
          <w:lang w:eastAsia="nb-NO"/>
        </w:rPr>
        <w:t>BRUKERS navn blir slettet.</w:t>
      </w:r>
    </w:p>
    <w:p w14:paraId="00CF76D6" w14:textId="77777777" w:rsidR="007733B7" w:rsidRPr="00B463E0" w:rsidRDefault="007733B7" w:rsidP="00396445">
      <w:pPr>
        <w:pStyle w:val="Heading3"/>
        <w:rPr>
          <w:rFonts w:asciiTheme="minorHAnsi" w:hAnsiTheme="minorHAnsi"/>
        </w:rPr>
      </w:pPr>
      <w:bookmarkStart w:id="20" w:name="_Toc62558171"/>
      <w:r w:rsidRPr="00B463E0">
        <w:rPr>
          <w:rFonts w:asciiTheme="minorHAnsi" w:hAnsiTheme="minorHAnsi"/>
        </w:rPr>
        <w:t>Rettigheter</w:t>
      </w:r>
      <w:bookmarkEnd w:id="20"/>
    </w:p>
    <w:p w14:paraId="320E967B" w14:textId="55EE41CB" w:rsidR="007733B7" w:rsidRPr="00B463E0" w:rsidRDefault="007733B7" w:rsidP="007733B7">
      <w:pPr>
        <w:spacing w:before="100" w:beforeAutospacing="1" w:after="100" w:afterAutospacing="1" w:line="240" w:lineRule="auto"/>
        <w:rPr>
          <w:rFonts w:eastAsia="Times New Roman" w:cs="Times New Roman"/>
          <w:sz w:val="24"/>
          <w:szCs w:val="24"/>
          <w:lang w:eastAsia="nb-NO"/>
        </w:rPr>
      </w:pPr>
      <w:r w:rsidRPr="00B463E0">
        <w:rPr>
          <w:rFonts w:eastAsia="Times New Roman" w:cs="Times New Roman"/>
          <w:sz w:val="24"/>
          <w:szCs w:val="24"/>
          <w:lang w:eastAsia="nb-NO"/>
        </w:rPr>
        <w:t xml:space="preserve">BRUKER har rett til å få informasjon om hvilke personopplysninger som behandles i ASPF </w:t>
      </w:r>
      <w:r w:rsidR="007A2DA2" w:rsidRPr="00B463E0">
        <w:rPr>
          <w:rFonts w:eastAsia="Times New Roman" w:cs="Times New Roman"/>
          <w:sz w:val="24"/>
          <w:szCs w:val="24"/>
          <w:lang w:eastAsia="nb-NO"/>
        </w:rPr>
        <w:t>sin database</w:t>
      </w:r>
      <w:r w:rsidRPr="00B463E0">
        <w:rPr>
          <w:rFonts w:eastAsia="Times New Roman" w:cs="Times New Roman"/>
          <w:sz w:val="24"/>
          <w:szCs w:val="24"/>
          <w:lang w:eastAsia="nb-NO"/>
        </w:rPr>
        <w:t xml:space="preserve">. Hvis </w:t>
      </w:r>
      <w:r w:rsidR="007A2DA2" w:rsidRPr="00B463E0">
        <w:rPr>
          <w:rFonts w:eastAsia="Times New Roman" w:cs="Times New Roman"/>
          <w:sz w:val="24"/>
          <w:szCs w:val="24"/>
          <w:lang w:eastAsia="nb-NO"/>
        </w:rPr>
        <w:t>BRUKER</w:t>
      </w:r>
      <w:r w:rsidRPr="00B463E0">
        <w:rPr>
          <w:rFonts w:eastAsia="Times New Roman" w:cs="Times New Roman"/>
          <w:sz w:val="24"/>
          <w:szCs w:val="24"/>
          <w:lang w:eastAsia="nb-NO"/>
        </w:rPr>
        <w:t xml:space="preserve"> vil vite hvilke personopplysninger ASPF behandler om en BRUKER, kan BRUKER sende en anmodning til styret i ASPF. Hvis BRUKER mener at en opplysning om BRUKER er feilaktig eller misvisende, bør BRUKER ta kontakt med ASPF styre. Du finner </w:t>
      </w:r>
      <w:r w:rsidR="007A2DA2" w:rsidRPr="00B463E0">
        <w:rPr>
          <w:rFonts w:eastAsia="Times New Roman" w:cs="Times New Roman"/>
          <w:sz w:val="24"/>
          <w:szCs w:val="24"/>
          <w:lang w:eastAsia="nb-NO"/>
        </w:rPr>
        <w:t>link til kontaktinformasjon nederst på denne siden.</w:t>
      </w:r>
    </w:p>
    <w:p w14:paraId="799C0DA7" w14:textId="50359D24" w:rsidR="00396445" w:rsidRPr="00B463E0" w:rsidRDefault="007733B7" w:rsidP="007733B7">
      <w:pPr>
        <w:spacing w:before="100" w:beforeAutospacing="1" w:after="100" w:afterAutospacing="1" w:line="240" w:lineRule="auto"/>
        <w:rPr>
          <w:rFonts w:eastAsia="Times New Roman" w:cs="Times New Roman"/>
          <w:sz w:val="24"/>
          <w:szCs w:val="24"/>
          <w:lang w:eastAsia="nb-NO"/>
        </w:rPr>
      </w:pPr>
      <w:r w:rsidRPr="00B463E0">
        <w:rPr>
          <w:rFonts w:eastAsia="Times New Roman" w:cs="Times New Roman"/>
          <w:sz w:val="24"/>
          <w:szCs w:val="24"/>
          <w:lang w:eastAsia="nb-NO"/>
        </w:rPr>
        <w:t>Dersom du mener at ASPF  ikke har overholdt dine rettigheter i henhold til personopplysningsloven, har du rett til å klage til ASFP eller til Datatilsynet. Dersom informasjonen brukes av en arrangør eller tredjepartsløsning må klagen rettes til arrangøren eller tredjepartsleverandører. </w:t>
      </w:r>
    </w:p>
    <w:p w14:paraId="00F62048" w14:textId="5CA087E5" w:rsidR="00396445" w:rsidRPr="00B463E0" w:rsidRDefault="00396445" w:rsidP="00C12DF2">
      <w:pPr>
        <w:pStyle w:val="Heading3"/>
        <w:rPr>
          <w:rFonts w:asciiTheme="minorHAnsi" w:hAnsiTheme="minorHAnsi"/>
        </w:rPr>
      </w:pPr>
      <w:bookmarkStart w:id="21" w:name="_Toc62558172"/>
      <w:r w:rsidRPr="00B463E0">
        <w:rPr>
          <w:rFonts w:asciiTheme="minorHAnsi" w:hAnsiTheme="minorHAnsi"/>
        </w:rPr>
        <w:t>Sikkerhet.</w:t>
      </w:r>
      <w:bookmarkEnd w:id="21"/>
    </w:p>
    <w:p w14:paraId="158A3642" w14:textId="45774BCD" w:rsidR="00396445" w:rsidRPr="00B463E0" w:rsidRDefault="00396445" w:rsidP="007733B7">
      <w:pPr>
        <w:spacing w:before="100" w:beforeAutospacing="1" w:after="100" w:afterAutospacing="1" w:line="240" w:lineRule="auto"/>
        <w:rPr>
          <w:rFonts w:eastAsia="Times New Roman" w:cs="Times New Roman"/>
          <w:sz w:val="24"/>
          <w:szCs w:val="24"/>
          <w:lang w:eastAsia="nb-NO"/>
        </w:rPr>
      </w:pPr>
      <w:r w:rsidRPr="00B463E0">
        <w:rPr>
          <w:rFonts w:eastAsia="Times New Roman" w:cs="Times New Roman"/>
          <w:sz w:val="24"/>
          <w:szCs w:val="24"/>
          <w:lang w:eastAsia="nb-NO"/>
        </w:rPr>
        <w:t xml:space="preserve">Sikkerhet er viktig for oss, men </w:t>
      </w:r>
      <w:r w:rsidR="00C12DF2" w:rsidRPr="00B463E0">
        <w:rPr>
          <w:rFonts w:eastAsia="Times New Roman" w:cs="Times New Roman"/>
          <w:sz w:val="24"/>
          <w:szCs w:val="24"/>
          <w:lang w:eastAsia="nb-NO"/>
        </w:rPr>
        <w:t>hele Live Tracking systemet</w:t>
      </w:r>
      <w:r w:rsidRPr="00B463E0">
        <w:rPr>
          <w:rFonts w:eastAsia="Times New Roman" w:cs="Times New Roman"/>
          <w:sz w:val="24"/>
          <w:szCs w:val="24"/>
          <w:lang w:eastAsia="nb-NO"/>
        </w:rPr>
        <w:t xml:space="preserve"> </w:t>
      </w:r>
      <w:r w:rsidR="00C12DF2" w:rsidRPr="00B463E0">
        <w:rPr>
          <w:rFonts w:eastAsia="Times New Roman" w:cs="Times New Roman"/>
          <w:sz w:val="24"/>
          <w:szCs w:val="24"/>
          <w:lang w:eastAsia="nb-NO"/>
        </w:rPr>
        <w:t>er tilgjengelig via</w:t>
      </w:r>
      <w:r w:rsidRPr="00B463E0">
        <w:rPr>
          <w:rFonts w:eastAsia="Times New Roman" w:cs="Times New Roman"/>
          <w:sz w:val="24"/>
          <w:szCs w:val="24"/>
          <w:lang w:eastAsia="nb-NO"/>
        </w:rPr>
        <w:t xml:space="preserve"> internett </w:t>
      </w:r>
      <w:r w:rsidR="00D3637F">
        <w:rPr>
          <w:rFonts w:eastAsia="Times New Roman" w:cs="Times New Roman"/>
          <w:sz w:val="24"/>
          <w:szCs w:val="24"/>
          <w:lang w:eastAsia="nb-NO"/>
        </w:rPr>
        <w:t xml:space="preserve">via vår server, </w:t>
      </w:r>
      <w:r w:rsidRPr="00B463E0">
        <w:rPr>
          <w:rFonts w:eastAsia="Times New Roman" w:cs="Times New Roman"/>
          <w:sz w:val="24"/>
          <w:szCs w:val="24"/>
          <w:lang w:eastAsia="nb-NO"/>
        </w:rPr>
        <w:t xml:space="preserve">noe som gjør at man kan aldri være 100% </w:t>
      </w:r>
      <w:r w:rsidR="00C12DF2" w:rsidRPr="00B463E0">
        <w:rPr>
          <w:rFonts w:eastAsia="Times New Roman" w:cs="Times New Roman"/>
          <w:sz w:val="24"/>
          <w:szCs w:val="24"/>
          <w:lang w:eastAsia="nb-NO"/>
        </w:rPr>
        <w:t>sikret</w:t>
      </w:r>
      <w:r w:rsidR="00A043CC" w:rsidRPr="00B463E0">
        <w:rPr>
          <w:rFonts w:eastAsia="Times New Roman" w:cs="Times New Roman"/>
          <w:sz w:val="24"/>
          <w:szCs w:val="24"/>
          <w:lang w:eastAsia="nb-NO"/>
        </w:rPr>
        <w:t xml:space="preserve"> mot angrep eller </w:t>
      </w:r>
      <w:r w:rsidR="00B463E0" w:rsidRPr="00B463E0">
        <w:rPr>
          <w:rFonts w:eastAsia="Times New Roman" w:cs="Times New Roman"/>
          <w:sz w:val="24"/>
          <w:szCs w:val="24"/>
          <w:lang w:eastAsia="nb-NO"/>
        </w:rPr>
        <w:t>misbruk</w:t>
      </w:r>
      <w:r w:rsidR="00C12DF2" w:rsidRPr="00B463E0">
        <w:rPr>
          <w:rFonts w:eastAsia="Times New Roman" w:cs="Times New Roman"/>
          <w:sz w:val="24"/>
          <w:szCs w:val="24"/>
          <w:lang w:eastAsia="nb-NO"/>
        </w:rPr>
        <w:t xml:space="preserve">. </w:t>
      </w:r>
      <w:r w:rsidR="00A043CC" w:rsidRPr="00B463E0">
        <w:rPr>
          <w:rFonts w:eastAsia="Times New Roman" w:cs="Times New Roman"/>
          <w:sz w:val="24"/>
          <w:szCs w:val="24"/>
          <w:lang w:eastAsia="nb-NO"/>
        </w:rPr>
        <w:t>ASPF</w:t>
      </w:r>
      <w:r w:rsidR="00C12DF2" w:rsidRPr="00B463E0">
        <w:rPr>
          <w:rFonts w:eastAsia="Times New Roman" w:cs="Times New Roman"/>
          <w:sz w:val="24"/>
          <w:szCs w:val="24"/>
          <w:lang w:eastAsia="nb-NO"/>
        </w:rPr>
        <w:t xml:space="preserve"> vil til </w:t>
      </w:r>
      <w:r w:rsidR="00A043CC" w:rsidRPr="00B463E0">
        <w:rPr>
          <w:rFonts w:eastAsia="Times New Roman" w:cs="Times New Roman"/>
          <w:sz w:val="24"/>
          <w:szCs w:val="24"/>
          <w:lang w:eastAsia="nb-NO"/>
        </w:rPr>
        <w:t>enhver</w:t>
      </w:r>
      <w:r w:rsidR="00C12DF2" w:rsidRPr="00B463E0">
        <w:rPr>
          <w:rFonts w:eastAsia="Times New Roman" w:cs="Times New Roman"/>
          <w:sz w:val="24"/>
          <w:szCs w:val="24"/>
          <w:lang w:eastAsia="nb-NO"/>
        </w:rPr>
        <w:t xml:space="preserve"> tid gjøre </w:t>
      </w:r>
      <w:r w:rsidR="00A043CC" w:rsidRPr="00B463E0">
        <w:rPr>
          <w:rFonts w:eastAsia="Times New Roman" w:cs="Times New Roman"/>
          <w:sz w:val="24"/>
          <w:szCs w:val="24"/>
          <w:lang w:eastAsia="nb-NO"/>
        </w:rPr>
        <w:t xml:space="preserve">det vi kan </w:t>
      </w:r>
      <w:r w:rsidR="00C12DF2" w:rsidRPr="00B463E0">
        <w:rPr>
          <w:rFonts w:eastAsia="Times New Roman" w:cs="Times New Roman"/>
          <w:sz w:val="24"/>
          <w:szCs w:val="24"/>
          <w:lang w:eastAsia="nb-NO"/>
        </w:rPr>
        <w:t xml:space="preserve">for å holde sikkerheten høyest </w:t>
      </w:r>
      <w:r w:rsidR="00A043CC" w:rsidRPr="00B463E0">
        <w:rPr>
          <w:rFonts w:eastAsia="Times New Roman" w:cs="Times New Roman"/>
          <w:sz w:val="24"/>
          <w:szCs w:val="24"/>
          <w:lang w:eastAsia="nb-NO"/>
        </w:rPr>
        <w:t>mulig,</w:t>
      </w:r>
      <w:r w:rsidR="00C12DF2" w:rsidRPr="00B463E0">
        <w:rPr>
          <w:rFonts w:eastAsia="Times New Roman" w:cs="Times New Roman"/>
          <w:sz w:val="24"/>
          <w:szCs w:val="24"/>
          <w:lang w:eastAsia="nb-NO"/>
        </w:rPr>
        <w:t xml:space="preserve"> men det </w:t>
      </w:r>
      <w:r w:rsidR="00A043CC" w:rsidRPr="00B463E0">
        <w:rPr>
          <w:rFonts w:eastAsia="Times New Roman" w:cs="Times New Roman"/>
          <w:sz w:val="24"/>
          <w:szCs w:val="24"/>
          <w:lang w:eastAsia="nb-NO"/>
        </w:rPr>
        <w:t>oppfordres</w:t>
      </w:r>
      <w:r w:rsidR="00C12DF2" w:rsidRPr="00B463E0">
        <w:rPr>
          <w:rFonts w:eastAsia="Times New Roman" w:cs="Times New Roman"/>
          <w:sz w:val="24"/>
          <w:szCs w:val="24"/>
          <w:lang w:eastAsia="nb-NO"/>
        </w:rPr>
        <w:t xml:space="preserve"> til å ikke legge igjen informasjon som er av sensitiv art eller benytte et svakt eller gjentagende brukernavn/passord.</w:t>
      </w:r>
      <w:r w:rsidR="00A043CC" w:rsidRPr="00B463E0">
        <w:rPr>
          <w:rFonts w:eastAsia="Times New Roman" w:cs="Times New Roman"/>
          <w:sz w:val="24"/>
          <w:szCs w:val="24"/>
          <w:lang w:eastAsia="nb-NO"/>
        </w:rPr>
        <w:t xml:space="preserve"> Det anbefales også at BRUKER skifter passord regelmessig og beskytter sin profil med å kontrollere opplysningene og ikke oppgi mer enn nødvendig.</w:t>
      </w:r>
      <w:r w:rsidR="00D3637F">
        <w:rPr>
          <w:rFonts w:eastAsia="Times New Roman" w:cs="Times New Roman"/>
          <w:sz w:val="24"/>
          <w:szCs w:val="24"/>
          <w:lang w:eastAsia="nb-NO"/>
        </w:rPr>
        <w:t xml:space="preserve"> Ved et data angrep kan ikke ASPF garantere oppetid eller tilgjenglighet.</w:t>
      </w:r>
    </w:p>
    <w:p w14:paraId="15D8C5EF" w14:textId="77777777" w:rsidR="007733B7" w:rsidRPr="00B463E0" w:rsidRDefault="007733B7" w:rsidP="007733B7">
      <w:pPr>
        <w:spacing w:before="100" w:beforeAutospacing="1" w:after="100" w:afterAutospacing="1" w:line="240" w:lineRule="auto"/>
        <w:rPr>
          <w:rFonts w:eastAsia="Times New Roman" w:cs="Times New Roman"/>
          <w:sz w:val="24"/>
          <w:szCs w:val="24"/>
          <w:lang w:eastAsia="nb-NO"/>
        </w:rPr>
      </w:pPr>
      <w:r w:rsidRPr="00B463E0">
        <w:rPr>
          <w:rFonts w:eastAsia="Times New Roman" w:cs="Times New Roman"/>
          <w:b/>
          <w:bCs/>
          <w:sz w:val="27"/>
          <w:szCs w:val="27"/>
          <w:lang w:eastAsia="nb-NO"/>
        </w:rPr>
        <w:t>Eksterne tredjepartsleverandører</w:t>
      </w:r>
    </w:p>
    <w:p w14:paraId="382E257C" w14:textId="74CCB504" w:rsidR="007733B7" w:rsidRPr="00B463E0" w:rsidRDefault="007733B7" w:rsidP="007733B7">
      <w:pPr>
        <w:spacing w:before="100" w:beforeAutospacing="1" w:after="100" w:afterAutospacing="1" w:line="240" w:lineRule="auto"/>
        <w:rPr>
          <w:rFonts w:eastAsia="Times New Roman" w:cs="Times New Roman"/>
          <w:sz w:val="24"/>
          <w:szCs w:val="24"/>
          <w:lang w:eastAsia="nb-NO"/>
        </w:rPr>
      </w:pPr>
      <w:r w:rsidRPr="00B463E0">
        <w:rPr>
          <w:rFonts w:eastAsia="Times New Roman" w:cs="Times New Roman"/>
          <w:sz w:val="24"/>
          <w:szCs w:val="24"/>
          <w:lang w:eastAsia="nb-NO"/>
        </w:rPr>
        <w:lastRenderedPageBreak/>
        <w:t xml:space="preserve">Eksterne partnere </w:t>
      </w:r>
      <w:r w:rsidR="00A043CC" w:rsidRPr="00B463E0">
        <w:rPr>
          <w:rFonts w:eastAsia="Times New Roman" w:cs="Times New Roman"/>
          <w:sz w:val="24"/>
          <w:szCs w:val="24"/>
          <w:lang w:eastAsia="nb-NO"/>
        </w:rPr>
        <w:t>og</w:t>
      </w:r>
      <w:r w:rsidRPr="00B463E0">
        <w:rPr>
          <w:rFonts w:eastAsia="Times New Roman" w:cs="Times New Roman"/>
          <w:sz w:val="24"/>
          <w:szCs w:val="24"/>
          <w:lang w:eastAsia="nb-NO"/>
        </w:rPr>
        <w:t xml:space="preserve"> tredjepartsløsninger som ASPF benytter i sine systemer</w:t>
      </w:r>
      <w:r w:rsidR="00A043CC" w:rsidRPr="00B463E0">
        <w:rPr>
          <w:rFonts w:eastAsia="Times New Roman" w:cs="Times New Roman"/>
          <w:sz w:val="24"/>
          <w:szCs w:val="24"/>
          <w:lang w:eastAsia="nb-NO"/>
        </w:rPr>
        <w:t xml:space="preserve">, </w:t>
      </w:r>
      <w:r w:rsidR="00D3637F">
        <w:rPr>
          <w:rFonts w:eastAsia="Times New Roman" w:cs="Times New Roman"/>
          <w:sz w:val="24"/>
          <w:szCs w:val="24"/>
          <w:lang w:eastAsia="nb-NO"/>
        </w:rPr>
        <w:t>er</w:t>
      </w:r>
      <w:r w:rsidR="00A043CC" w:rsidRPr="00B463E0">
        <w:rPr>
          <w:rFonts w:eastAsia="Times New Roman" w:cs="Times New Roman"/>
          <w:sz w:val="24"/>
          <w:szCs w:val="24"/>
          <w:lang w:eastAsia="nb-NO"/>
        </w:rPr>
        <w:t xml:space="preserve"> ikke ASPF </w:t>
      </w:r>
      <w:r w:rsidR="00D3637F">
        <w:rPr>
          <w:rFonts w:eastAsia="Times New Roman" w:cs="Times New Roman"/>
          <w:sz w:val="24"/>
          <w:szCs w:val="24"/>
          <w:lang w:eastAsia="nb-NO"/>
        </w:rPr>
        <w:t xml:space="preserve">sitt </w:t>
      </w:r>
      <w:r w:rsidR="00A043CC" w:rsidRPr="00B463E0">
        <w:rPr>
          <w:rFonts w:eastAsia="Times New Roman" w:cs="Times New Roman"/>
          <w:sz w:val="24"/>
          <w:szCs w:val="24"/>
          <w:lang w:eastAsia="nb-NO"/>
        </w:rPr>
        <w:t>ansva</w:t>
      </w:r>
      <w:r w:rsidR="00D3637F">
        <w:rPr>
          <w:rFonts w:eastAsia="Times New Roman" w:cs="Times New Roman"/>
          <w:sz w:val="24"/>
          <w:szCs w:val="24"/>
          <w:lang w:eastAsia="nb-NO"/>
        </w:rPr>
        <w:t>r</w:t>
      </w:r>
      <w:r w:rsidRPr="00B463E0">
        <w:rPr>
          <w:rFonts w:eastAsia="Times New Roman" w:cs="Times New Roman"/>
          <w:sz w:val="24"/>
          <w:szCs w:val="24"/>
          <w:lang w:eastAsia="nb-NO"/>
        </w:rPr>
        <w:t>. Dette er leverandører vi har tiltro til</w:t>
      </w:r>
      <w:r w:rsidR="00A043CC" w:rsidRPr="00B463E0">
        <w:rPr>
          <w:rFonts w:eastAsia="Times New Roman" w:cs="Times New Roman"/>
          <w:sz w:val="24"/>
          <w:szCs w:val="24"/>
          <w:lang w:eastAsia="nb-NO"/>
        </w:rPr>
        <w:t>,</w:t>
      </w:r>
      <w:r w:rsidRPr="00B463E0">
        <w:rPr>
          <w:rFonts w:eastAsia="Times New Roman" w:cs="Times New Roman"/>
          <w:sz w:val="24"/>
          <w:szCs w:val="24"/>
          <w:lang w:eastAsia="nb-NO"/>
        </w:rPr>
        <w:t xml:space="preserve"> for å gi BRUKER den nødvendige funksjonalitet, men ASPF tar ingen ansvar for tredjepartsleverandør funksjonalitet, korrekthet eller behandling av dataene eller opplysninger gitt eller mottatt av tredjepartsleverandør. Det er full</w:t>
      </w:r>
      <w:r w:rsidR="00A043CC" w:rsidRPr="00B463E0">
        <w:rPr>
          <w:rFonts w:eastAsia="Times New Roman" w:cs="Times New Roman"/>
          <w:sz w:val="24"/>
          <w:szCs w:val="24"/>
          <w:lang w:eastAsia="nb-NO"/>
        </w:rPr>
        <w:t>t</w:t>
      </w:r>
      <w:r w:rsidRPr="00B463E0">
        <w:rPr>
          <w:rFonts w:eastAsia="Times New Roman" w:cs="Times New Roman"/>
          <w:sz w:val="24"/>
          <w:szCs w:val="24"/>
          <w:lang w:eastAsia="nb-NO"/>
        </w:rPr>
        <w:t xml:space="preserve"> og helt BRUKER sitt ansvar </w:t>
      </w:r>
      <w:r w:rsidR="00903FDF">
        <w:rPr>
          <w:rFonts w:eastAsia="Times New Roman" w:cs="Times New Roman"/>
          <w:sz w:val="24"/>
          <w:szCs w:val="24"/>
          <w:lang w:eastAsia="nb-NO"/>
        </w:rPr>
        <w:t xml:space="preserve">ved å benytte ASPF sine løsninger og med dette BRUKER sitt ansvar </w:t>
      </w:r>
      <w:r w:rsidRPr="00B463E0">
        <w:rPr>
          <w:rFonts w:eastAsia="Times New Roman" w:cs="Times New Roman"/>
          <w:sz w:val="24"/>
          <w:szCs w:val="24"/>
          <w:lang w:eastAsia="nb-NO"/>
        </w:rPr>
        <w:t xml:space="preserve">å sette seg inn i vilkårene til tredjepartsleverandører. ASPF tar heller ingen ansvar for tilgjengelighet, oppetid eller annen drift </w:t>
      </w:r>
      <w:r w:rsidR="00903FDF">
        <w:rPr>
          <w:rFonts w:eastAsia="Times New Roman" w:cs="Times New Roman"/>
          <w:sz w:val="24"/>
          <w:szCs w:val="24"/>
          <w:lang w:eastAsia="nb-NO"/>
        </w:rPr>
        <w:t>av</w:t>
      </w:r>
      <w:r w:rsidRPr="00B463E0">
        <w:rPr>
          <w:rFonts w:eastAsia="Times New Roman" w:cs="Times New Roman"/>
          <w:sz w:val="24"/>
          <w:szCs w:val="24"/>
          <w:lang w:eastAsia="nb-NO"/>
        </w:rPr>
        <w:t xml:space="preserve"> en underleverandører. </w:t>
      </w:r>
    </w:p>
    <w:p w14:paraId="5D60E0B5" w14:textId="77777777" w:rsidR="007733B7" w:rsidRPr="00B463E0" w:rsidRDefault="007733B7" w:rsidP="007733B7">
      <w:pPr>
        <w:spacing w:before="100" w:beforeAutospacing="1" w:after="100" w:afterAutospacing="1" w:line="240" w:lineRule="auto"/>
        <w:rPr>
          <w:rFonts w:eastAsia="Times New Roman" w:cs="Times New Roman"/>
          <w:sz w:val="24"/>
          <w:szCs w:val="24"/>
          <w:lang w:eastAsia="nb-NO"/>
        </w:rPr>
      </w:pPr>
      <w:r w:rsidRPr="00B463E0">
        <w:rPr>
          <w:rFonts w:eastAsia="Times New Roman" w:cs="Times New Roman"/>
          <w:sz w:val="24"/>
          <w:szCs w:val="24"/>
          <w:lang w:eastAsia="nb-NO"/>
        </w:rPr>
        <w:t> Dagens underleverandører er:</w:t>
      </w:r>
    </w:p>
    <w:p w14:paraId="7C43C56D" w14:textId="27AEAEDA" w:rsidR="0032545B" w:rsidRPr="0032545B" w:rsidRDefault="007733B7" w:rsidP="007733B7">
      <w:pPr>
        <w:spacing w:before="100" w:beforeAutospacing="1" w:after="100" w:afterAutospacing="1" w:line="240" w:lineRule="auto"/>
        <w:rPr>
          <w:rFonts w:eastAsia="Times New Roman" w:cs="Times New Roman"/>
          <w:color w:val="1155CC"/>
          <w:sz w:val="24"/>
          <w:szCs w:val="24"/>
          <w:u w:val="single"/>
          <w:lang w:eastAsia="nb-NO"/>
        </w:rPr>
      </w:pPr>
      <w:r w:rsidRPr="00B463E0">
        <w:rPr>
          <w:rFonts w:eastAsia="Times New Roman" w:cs="Times New Roman"/>
          <w:sz w:val="24"/>
          <w:szCs w:val="24"/>
          <w:lang w:eastAsia="nb-NO"/>
        </w:rPr>
        <w:t>- Traccar  se </w:t>
      </w:r>
      <w:hyperlink r:id="rId13" w:tgtFrame="_blank" w:history="1">
        <w:r w:rsidRPr="00B463E0">
          <w:rPr>
            <w:rFonts w:eastAsia="Times New Roman" w:cs="Times New Roman"/>
            <w:color w:val="1155CC"/>
            <w:sz w:val="24"/>
            <w:szCs w:val="24"/>
            <w:u w:val="single"/>
            <w:lang w:eastAsia="nb-NO"/>
          </w:rPr>
          <w:t>https://www.traccar.org/</w:t>
        </w:r>
      </w:hyperlink>
      <w:r w:rsidRPr="00B463E0">
        <w:rPr>
          <w:rFonts w:eastAsia="Times New Roman" w:cs="Times New Roman"/>
          <w:sz w:val="24"/>
          <w:szCs w:val="24"/>
          <w:lang w:eastAsia="nb-NO"/>
        </w:rPr>
        <w:br/>
        <w:t>- Fligth Contest  se </w:t>
      </w:r>
      <w:hyperlink r:id="rId14" w:tgtFrame="_blank" w:history="1">
        <w:r w:rsidRPr="00B463E0">
          <w:rPr>
            <w:rFonts w:eastAsia="Times New Roman" w:cs="Times New Roman"/>
            <w:color w:val="1155CC"/>
            <w:sz w:val="24"/>
            <w:szCs w:val="24"/>
            <w:u w:val="single"/>
            <w:lang w:eastAsia="nb-NO"/>
          </w:rPr>
          <w:t>https://flightcontest.de/</w:t>
        </w:r>
      </w:hyperlink>
      <w:r w:rsidRPr="00B463E0">
        <w:rPr>
          <w:rFonts w:eastAsia="Times New Roman" w:cs="Times New Roman"/>
          <w:sz w:val="24"/>
          <w:szCs w:val="24"/>
          <w:lang w:eastAsia="nb-NO"/>
        </w:rPr>
        <w:br/>
        <w:t xml:space="preserve">- Mobile Applikasjoner </w:t>
      </w:r>
      <w:r w:rsidR="00903FDF">
        <w:rPr>
          <w:rFonts w:eastAsia="Times New Roman" w:cs="Times New Roman"/>
          <w:sz w:val="24"/>
          <w:szCs w:val="24"/>
          <w:lang w:eastAsia="nb-NO"/>
        </w:rPr>
        <w:t>tilgjengelig via</w:t>
      </w:r>
      <w:r w:rsidRPr="00B463E0">
        <w:rPr>
          <w:rFonts w:eastAsia="Times New Roman" w:cs="Times New Roman"/>
          <w:sz w:val="24"/>
          <w:szCs w:val="24"/>
          <w:lang w:eastAsia="nb-NO"/>
        </w:rPr>
        <w:t xml:space="preserve"> iOS og Android</w:t>
      </w:r>
      <w:r w:rsidRPr="00B463E0">
        <w:rPr>
          <w:rFonts w:eastAsia="Times New Roman" w:cs="Times New Roman"/>
          <w:sz w:val="24"/>
          <w:szCs w:val="24"/>
          <w:lang w:eastAsia="nb-NO"/>
        </w:rPr>
        <w:br/>
        <w:t>- Amazon</w:t>
      </w:r>
      <w:del w:id="22" w:author="Frank Olaf Sem-Jacobsen" w:date="2021-02-14T11:08:00Z">
        <w:r w:rsidRPr="00B463E0" w:rsidDel="00D05202">
          <w:rPr>
            <w:rFonts w:eastAsia="Times New Roman" w:cs="Times New Roman"/>
            <w:sz w:val="24"/>
            <w:szCs w:val="24"/>
            <w:lang w:eastAsia="nb-NO"/>
          </w:rPr>
          <w:delText>e</w:delText>
        </w:r>
      </w:del>
      <w:r w:rsidRPr="00B463E0">
        <w:rPr>
          <w:rFonts w:eastAsia="Times New Roman" w:cs="Times New Roman"/>
          <w:sz w:val="24"/>
          <w:szCs w:val="24"/>
          <w:lang w:eastAsia="nb-NO"/>
        </w:rPr>
        <w:t xml:space="preserve"> for serverhosting av </w:t>
      </w:r>
      <w:r w:rsidR="00D05202" w:rsidRPr="00D05202">
        <w:rPr>
          <w:color w:val="0000FF"/>
          <w:sz w:val="24"/>
          <w:u w:val="single"/>
          <w:rPrChange w:id="23" w:author="Frank Olaf Sem-Jacobsen" w:date="2021-02-14T11:08:00Z">
            <w:rPr/>
          </w:rPrChange>
        </w:rPr>
        <w:fldChar w:fldCharType="begin"/>
      </w:r>
      <w:r w:rsidR="00D05202" w:rsidRPr="00D05202">
        <w:rPr>
          <w:color w:val="0000FF"/>
          <w:sz w:val="24"/>
          <w:u w:val="single"/>
          <w:rPrChange w:id="24" w:author="Frank Olaf Sem-Jacobsen" w:date="2021-02-14T11:08:00Z">
            <w:rPr/>
          </w:rPrChange>
        </w:rPr>
        <w:instrText xml:space="preserve"> HYPERLINK "http://tracking.airsports.no/" \t "_blank" </w:instrText>
      </w:r>
      <w:r w:rsidR="00D05202" w:rsidRPr="00D05202">
        <w:rPr>
          <w:color w:val="0000FF"/>
          <w:sz w:val="24"/>
          <w:u w:val="single"/>
          <w:rPrChange w:id="25" w:author="Frank Olaf Sem-Jacobsen" w:date="2021-02-14T11:08:00Z">
            <w:rPr/>
          </w:rPrChange>
        </w:rPr>
        <w:fldChar w:fldCharType="separate"/>
      </w:r>
      <w:del w:id="26" w:author="Frank Olaf Sem-Jacobsen" w:date="2021-02-14T11:08:00Z">
        <w:r w:rsidRPr="00D05202" w:rsidDel="00D05202">
          <w:rPr>
            <w:rFonts w:eastAsia="Times New Roman" w:cs="Times New Roman"/>
            <w:color w:val="0000FF"/>
            <w:sz w:val="24"/>
            <w:szCs w:val="24"/>
            <w:u w:val="single"/>
            <w:lang w:eastAsia="nb-NO"/>
            <w:rPrChange w:id="27" w:author="Frank Olaf Sem-Jacobsen" w:date="2021-02-14T11:08:00Z">
              <w:rPr>
                <w:rFonts w:eastAsia="Times New Roman" w:cs="Times New Roman"/>
                <w:color w:val="1155CC"/>
                <w:sz w:val="24"/>
                <w:szCs w:val="24"/>
                <w:u w:val="single"/>
                <w:lang w:eastAsia="nb-NO"/>
              </w:rPr>
            </w:rPrChange>
          </w:rPr>
          <w:delText>tracking</w:delText>
        </w:r>
      </w:del>
      <w:r w:rsidRPr="00B463E0">
        <w:rPr>
          <w:rFonts w:eastAsia="Times New Roman" w:cs="Times New Roman"/>
          <w:color w:val="1155CC"/>
          <w:sz w:val="24"/>
          <w:szCs w:val="24"/>
          <w:u w:val="single"/>
          <w:lang w:eastAsia="nb-NO"/>
        </w:rPr>
        <w:t>.airsports.no</w:t>
      </w:r>
      <w:r w:rsidR="00D05202">
        <w:rPr>
          <w:rFonts w:eastAsia="Times New Roman" w:cs="Times New Roman"/>
          <w:color w:val="1155CC"/>
          <w:sz w:val="24"/>
          <w:szCs w:val="24"/>
          <w:u w:val="single"/>
          <w:lang w:eastAsia="nb-NO"/>
        </w:rPr>
        <w:fldChar w:fldCharType="end"/>
      </w:r>
    </w:p>
    <w:p w14:paraId="01720EBA" w14:textId="56033264" w:rsidR="0032545B" w:rsidRDefault="0032545B" w:rsidP="00C12DF2">
      <w:pPr>
        <w:pStyle w:val="Heading3"/>
        <w:rPr>
          <w:rFonts w:asciiTheme="minorHAnsi" w:hAnsiTheme="minorHAnsi"/>
        </w:rPr>
      </w:pPr>
      <w:bookmarkStart w:id="28" w:name="_Toc62558173"/>
      <w:r>
        <w:rPr>
          <w:rFonts w:asciiTheme="minorHAnsi" w:hAnsiTheme="minorHAnsi"/>
        </w:rPr>
        <w:t>Oppdatering</w:t>
      </w:r>
      <w:bookmarkEnd w:id="28"/>
    </w:p>
    <w:p w14:paraId="53B11286" w14:textId="46D1FEDF" w:rsidR="0032545B" w:rsidRDefault="0032545B" w:rsidP="0032545B">
      <w:r>
        <w:t>Denne disclaimer kan endres og oppdateres regelmessig. BRUKER må derfor sørge for å holde seg oppdatert på de til enhver tid gjeldende bestemmelser fra ASPF.  Siste versjon er 1.0</w:t>
      </w:r>
    </w:p>
    <w:p w14:paraId="629279E6" w14:textId="021F2F9B" w:rsidR="007733B7" w:rsidRPr="00B463E0" w:rsidRDefault="00C12DF2" w:rsidP="00C12DF2">
      <w:pPr>
        <w:pStyle w:val="Heading3"/>
        <w:rPr>
          <w:rFonts w:asciiTheme="minorHAnsi" w:hAnsiTheme="minorHAnsi"/>
        </w:rPr>
      </w:pPr>
      <w:bookmarkStart w:id="29" w:name="_Toc62558174"/>
      <w:r w:rsidRPr="00B463E0">
        <w:rPr>
          <w:rFonts w:asciiTheme="minorHAnsi" w:hAnsiTheme="minorHAnsi"/>
        </w:rPr>
        <w:t>Kontakt oss</w:t>
      </w:r>
      <w:bookmarkEnd w:id="29"/>
    </w:p>
    <w:p w14:paraId="6CAEC1FC" w14:textId="645461F1" w:rsidR="00C12DF2" w:rsidRPr="00B463E0" w:rsidRDefault="0032545B" w:rsidP="007733B7">
      <w:pPr>
        <w:spacing w:before="100" w:beforeAutospacing="1" w:after="100" w:afterAutospacing="1" w:line="240" w:lineRule="auto"/>
        <w:rPr>
          <w:rFonts w:eastAsia="Times New Roman" w:cs="Times New Roman"/>
          <w:sz w:val="24"/>
          <w:szCs w:val="24"/>
          <w:lang w:eastAsia="nb-NO"/>
        </w:rPr>
      </w:pPr>
      <w:r>
        <w:rPr>
          <w:rFonts w:eastAsia="Times New Roman" w:cs="Times New Roman"/>
          <w:sz w:val="24"/>
          <w:szCs w:val="24"/>
          <w:lang w:eastAsia="nb-NO"/>
        </w:rPr>
        <w:t>Har du spørsmål knyttet til våre</w:t>
      </w:r>
      <w:r w:rsidR="00C12DF2" w:rsidRPr="00B463E0">
        <w:rPr>
          <w:rFonts w:eastAsia="Times New Roman" w:cs="Times New Roman"/>
          <w:sz w:val="24"/>
          <w:szCs w:val="24"/>
          <w:lang w:eastAsia="nb-NO"/>
        </w:rPr>
        <w:t xml:space="preserve"> betingelser, vennligst kontakt oss her:</w:t>
      </w:r>
    </w:p>
    <w:p w14:paraId="5D4C622D" w14:textId="0915FCFA" w:rsidR="00574C31" w:rsidRPr="00B463E0" w:rsidRDefault="00C12DF2" w:rsidP="00B463E0">
      <w:pPr>
        <w:spacing w:before="100" w:beforeAutospacing="1" w:after="100" w:afterAutospacing="1" w:line="240" w:lineRule="auto"/>
        <w:rPr>
          <w:rFonts w:eastAsia="Times New Roman" w:cs="Times New Roman"/>
          <w:sz w:val="24"/>
          <w:szCs w:val="24"/>
          <w:lang w:eastAsia="nb-NO"/>
        </w:rPr>
      </w:pPr>
      <w:r w:rsidRPr="00B463E0">
        <w:rPr>
          <w:rFonts w:eastAsia="Times New Roman" w:cs="Times New Roman"/>
          <w:sz w:val="24"/>
          <w:szCs w:val="24"/>
          <w:lang w:eastAsia="nb-NO"/>
        </w:rPr>
        <w:t>https://www.praktiskflyging.no/klub/air-sports-il/sider/styret-kontakt</w:t>
      </w:r>
    </w:p>
    <w:sectPr w:rsidR="00574C31" w:rsidRPr="00B463E0" w:rsidSect="00B463E0">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Frank Olaf Sem-Jacobsen" w:date="2021-02-14T11:05:00Z" w:initials="FOS">
    <w:p w14:paraId="0D49CDF6" w14:textId="5EB08077" w:rsidR="00D05202" w:rsidRPr="00D05202" w:rsidRDefault="00D05202">
      <w:pPr>
        <w:pStyle w:val="CommentText"/>
        <w:rPr>
          <w:lang w:val="en-US"/>
        </w:rPr>
      </w:pPr>
      <w:r>
        <w:rPr>
          <w:rStyle w:val="CommentReference"/>
        </w:rPr>
        <w:annotationRef/>
      </w:r>
      <w:r w:rsidRPr="00D05202">
        <w:rPr>
          <w:lang w:val="en-US"/>
        </w:rPr>
        <w:t xml:space="preserve">Should say something about </w:t>
      </w:r>
      <w:r>
        <w:rPr>
          <w:lang w:val="en-US"/>
        </w:rPr>
        <w:t>that traccar installed as a private server (as opposed to the cloud solution) and hosted in USA.</w:t>
      </w:r>
    </w:p>
  </w:comment>
  <w:comment w:id="18" w:author="Frank Olaf Sem-Jacobsen" w:date="2021-02-14T11:06:00Z" w:initials="FOS">
    <w:p w14:paraId="2D73F27C" w14:textId="0A3FFA2D" w:rsidR="00D05202" w:rsidRPr="00D05202" w:rsidRDefault="00D05202">
      <w:pPr>
        <w:pStyle w:val="CommentText"/>
        <w:rPr>
          <w:lang w:val="en-US"/>
        </w:rPr>
      </w:pPr>
      <w:r>
        <w:rPr>
          <w:rStyle w:val="CommentReference"/>
        </w:rPr>
        <w:annotationRef/>
      </w:r>
      <w:r w:rsidRPr="00D05202">
        <w:rPr>
          <w:lang w:val="en-US"/>
        </w:rPr>
        <w:t xml:space="preserve">Perhaps mentioned that email addresses </w:t>
      </w:r>
      <w:r>
        <w:rPr>
          <w:lang w:val="en-US"/>
        </w:rPr>
        <w:t xml:space="preserve">and phone numbers </w:t>
      </w:r>
      <w:r w:rsidRPr="00D05202">
        <w:rPr>
          <w:lang w:val="en-US"/>
        </w:rPr>
        <w:t xml:space="preserve">will not be displayed </w:t>
      </w:r>
      <w:proofErr w:type="gramStart"/>
      <w:r w:rsidRPr="00D05202">
        <w:rPr>
          <w:lang w:val="en-US"/>
        </w:rPr>
        <w:t>publicly</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D49CDF6" w15:done="0"/>
  <w15:commentEx w15:paraId="2D73F2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3826A" w16cex:dateUtc="2021-02-14T10:05:00Z"/>
  <w16cex:commentExtensible w16cex:durableId="23D382BE" w16cex:dateUtc="2021-02-14T1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49CDF6" w16cid:durableId="23D3826A"/>
  <w16cid:commentId w16cid:paraId="2D73F27C" w16cid:durableId="23D382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rank Olaf Sem-Jacobsen">
    <w15:presenceInfo w15:providerId="None" w15:userId="Frank Olaf Sem-Jacob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D68E3ABB-6F0A-4DCC-BBFB-82340505FB7B}"/>
    <w:docVar w:name="dgnword-eventsink" w:val="2145265382208"/>
  </w:docVars>
  <w:rsids>
    <w:rsidRoot w:val="00161704"/>
    <w:rsid w:val="00074593"/>
    <w:rsid w:val="000760B0"/>
    <w:rsid w:val="000C5F24"/>
    <w:rsid w:val="00157A74"/>
    <w:rsid w:val="00161704"/>
    <w:rsid w:val="001D4FFB"/>
    <w:rsid w:val="0027032A"/>
    <w:rsid w:val="0032545B"/>
    <w:rsid w:val="003433C1"/>
    <w:rsid w:val="00396445"/>
    <w:rsid w:val="003E57D8"/>
    <w:rsid w:val="004C59D0"/>
    <w:rsid w:val="004C79E5"/>
    <w:rsid w:val="00574C31"/>
    <w:rsid w:val="005E1B90"/>
    <w:rsid w:val="00602082"/>
    <w:rsid w:val="00646063"/>
    <w:rsid w:val="0069774E"/>
    <w:rsid w:val="006E0107"/>
    <w:rsid w:val="00763076"/>
    <w:rsid w:val="007733B7"/>
    <w:rsid w:val="007A2DA2"/>
    <w:rsid w:val="00893CDC"/>
    <w:rsid w:val="009023A0"/>
    <w:rsid w:val="00903FDF"/>
    <w:rsid w:val="00975469"/>
    <w:rsid w:val="009C3A7E"/>
    <w:rsid w:val="00A043CC"/>
    <w:rsid w:val="00B2616E"/>
    <w:rsid w:val="00B45EB8"/>
    <w:rsid w:val="00B463E0"/>
    <w:rsid w:val="00B54A98"/>
    <w:rsid w:val="00BA64D3"/>
    <w:rsid w:val="00BC6D55"/>
    <w:rsid w:val="00BE6883"/>
    <w:rsid w:val="00C05A2E"/>
    <w:rsid w:val="00C12DF2"/>
    <w:rsid w:val="00CC06DB"/>
    <w:rsid w:val="00D05202"/>
    <w:rsid w:val="00D3637F"/>
    <w:rsid w:val="00D538CF"/>
    <w:rsid w:val="00E8354A"/>
    <w:rsid w:val="00EA1104"/>
    <w:rsid w:val="00F06CB6"/>
    <w:rsid w:val="00F82DF5"/>
    <w:rsid w:val="00FA6C72"/>
    <w:rsid w:val="00FE604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61615"/>
  <w15:chartTrackingRefBased/>
  <w15:docId w15:val="{F0E2CF1A-A4D7-4C01-8A4F-48E9D9EFD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33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paragraph" w:styleId="Heading2">
    <w:name w:val="heading 2"/>
    <w:basedOn w:val="Normal"/>
    <w:next w:val="Normal"/>
    <w:link w:val="Heading2Char"/>
    <w:uiPriority w:val="9"/>
    <w:unhideWhenUsed/>
    <w:qFormat/>
    <w:rsid w:val="003964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733B7"/>
    <w:pPr>
      <w:spacing w:before="100" w:beforeAutospacing="1" w:after="100" w:afterAutospacing="1" w:line="240" w:lineRule="auto"/>
      <w:outlineLvl w:val="2"/>
    </w:pPr>
    <w:rPr>
      <w:rFonts w:ascii="Times New Roman" w:eastAsia="Times New Roman" w:hAnsi="Times New Roman" w:cs="Times New Roman"/>
      <w:b/>
      <w:bCs/>
      <w:sz w:val="27"/>
      <w:szCs w:val="27"/>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7A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7A74"/>
    <w:rPr>
      <w:rFonts w:ascii="Segoe UI" w:hAnsi="Segoe UI" w:cs="Segoe UI"/>
      <w:sz w:val="18"/>
      <w:szCs w:val="18"/>
    </w:rPr>
  </w:style>
  <w:style w:type="character" w:customStyle="1" w:styleId="Heading1Char">
    <w:name w:val="Heading 1 Char"/>
    <w:basedOn w:val="DefaultParagraphFont"/>
    <w:link w:val="Heading1"/>
    <w:uiPriority w:val="9"/>
    <w:rsid w:val="007733B7"/>
    <w:rPr>
      <w:rFonts w:ascii="Times New Roman" w:eastAsia="Times New Roman" w:hAnsi="Times New Roman" w:cs="Times New Roman"/>
      <w:b/>
      <w:bCs/>
      <w:kern w:val="36"/>
      <w:sz w:val="48"/>
      <w:szCs w:val="48"/>
      <w:lang w:eastAsia="nb-NO"/>
    </w:rPr>
  </w:style>
  <w:style w:type="character" w:customStyle="1" w:styleId="Heading3Char">
    <w:name w:val="Heading 3 Char"/>
    <w:basedOn w:val="DefaultParagraphFont"/>
    <w:link w:val="Heading3"/>
    <w:uiPriority w:val="9"/>
    <w:rsid w:val="007733B7"/>
    <w:rPr>
      <w:rFonts w:ascii="Times New Roman" w:eastAsia="Times New Roman" w:hAnsi="Times New Roman" w:cs="Times New Roman"/>
      <w:b/>
      <w:bCs/>
      <w:sz w:val="27"/>
      <w:szCs w:val="27"/>
      <w:lang w:eastAsia="nb-NO"/>
    </w:rPr>
  </w:style>
  <w:style w:type="paragraph" w:styleId="NormalWeb">
    <w:name w:val="Normal (Web)"/>
    <w:basedOn w:val="Normal"/>
    <w:uiPriority w:val="99"/>
    <w:semiHidden/>
    <w:unhideWhenUsed/>
    <w:rsid w:val="007733B7"/>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link">
    <w:name w:val="Hyperlink"/>
    <w:basedOn w:val="DefaultParagraphFont"/>
    <w:uiPriority w:val="99"/>
    <w:unhideWhenUsed/>
    <w:rsid w:val="007733B7"/>
    <w:rPr>
      <w:color w:val="0000FF"/>
      <w:u w:val="single"/>
    </w:rPr>
  </w:style>
  <w:style w:type="character" w:customStyle="1" w:styleId="Heading2Char">
    <w:name w:val="Heading 2 Char"/>
    <w:basedOn w:val="DefaultParagraphFont"/>
    <w:link w:val="Heading2"/>
    <w:uiPriority w:val="9"/>
    <w:rsid w:val="0039644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463E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B463E0"/>
    <w:pPr>
      <w:spacing w:after="100"/>
    </w:pPr>
  </w:style>
  <w:style w:type="paragraph" w:styleId="TOC3">
    <w:name w:val="toc 3"/>
    <w:basedOn w:val="Normal"/>
    <w:next w:val="Normal"/>
    <w:autoRedefine/>
    <w:uiPriority w:val="39"/>
    <w:unhideWhenUsed/>
    <w:rsid w:val="00B463E0"/>
    <w:pPr>
      <w:spacing w:after="100"/>
      <w:ind w:left="440"/>
    </w:pPr>
  </w:style>
  <w:style w:type="character" w:styleId="CommentReference">
    <w:name w:val="annotation reference"/>
    <w:basedOn w:val="DefaultParagraphFont"/>
    <w:uiPriority w:val="99"/>
    <w:semiHidden/>
    <w:unhideWhenUsed/>
    <w:rsid w:val="00D05202"/>
    <w:rPr>
      <w:sz w:val="16"/>
      <w:szCs w:val="16"/>
    </w:rPr>
  </w:style>
  <w:style w:type="paragraph" w:styleId="CommentText">
    <w:name w:val="annotation text"/>
    <w:basedOn w:val="Normal"/>
    <w:link w:val="CommentTextChar"/>
    <w:uiPriority w:val="99"/>
    <w:semiHidden/>
    <w:unhideWhenUsed/>
    <w:rsid w:val="00D05202"/>
    <w:pPr>
      <w:spacing w:line="240" w:lineRule="auto"/>
    </w:pPr>
    <w:rPr>
      <w:sz w:val="20"/>
      <w:szCs w:val="20"/>
    </w:rPr>
  </w:style>
  <w:style w:type="character" w:customStyle="1" w:styleId="CommentTextChar">
    <w:name w:val="Comment Text Char"/>
    <w:basedOn w:val="DefaultParagraphFont"/>
    <w:link w:val="CommentText"/>
    <w:uiPriority w:val="99"/>
    <w:semiHidden/>
    <w:rsid w:val="00D05202"/>
    <w:rPr>
      <w:sz w:val="20"/>
      <w:szCs w:val="20"/>
    </w:rPr>
  </w:style>
  <w:style w:type="paragraph" w:styleId="CommentSubject">
    <w:name w:val="annotation subject"/>
    <w:basedOn w:val="CommentText"/>
    <w:next w:val="CommentText"/>
    <w:link w:val="CommentSubjectChar"/>
    <w:uiPriority w:val="99"/>
    <w:semiHidden/>
    <w:unhideWhenUsed/>
    <w:rsid w:val="00D05202"/>
    <w:rPr>
      <w:b/>
      <w:bCs/>
    </w:rPr>
  </w:style>
  <w:style w:type="character" w:customStyle="1" w:styleId="CommentSubjectChar">
    <w:name w:val="Comment Subject Char"/>
    <w:basedOn w:val="CommentTextChar"/>
    <w:link w:val="CommentSubject"/>
    <w:uiPriority w:val="99"/>
    <w:semiHidden/>
    <w:rsid w:val="00D052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21870">
      <w:bodyDiv w:val="1"/>
      <w:marLeft w:val="0"/>
      <w:marRight w:val="0"/>
      <w:marTop w:val="0"/>
      <w:marBottom w:val="0"/>
      <w:divBdr>
        <w:top w:val="none" w:sz="0" w:space="0" w:color="auto"/>
        <w:left w:val="none" w:sz="0" w:space="0" w:color="auto"/>
        <w:bottom w:val="none" w:sz="0" w:space="0" w:color="auto"/>
        <w:right w:val="none" w:sz="0" w:space="0" w:color="auto"/>
      </w:divBdr>
    </w:div>
    <w:div w:id="356473195">
      <w:bodyDiv w:val="1"/>
      <w:marLeft w:val="0"/>
      <w:marRight w:val="0"/>
      <w:marTop w:val="0"/>
      <w:marBottom w:val="0"/>
      <w:divBdr>
        <w:top w:val="none" w:sz="0" w:space="0" w:color="auto"/>
        <w:left w:val="none" w:sz="0" w:space="0" w:color="auto"/>
        <w:bottom w:val="none" w:sz="0" w:space="0" w:color="auto"/>
        <w:right w:val="none" w:sz="0" w:space="0" w:color="auto"/>
      </w:divBdr>
      <w:divsChild>
        <w:div w:id="1744402614">
          <w:marLeft w:val="0"/>
          <w:marRight w:val="0"/>
          <w:marTop w:val="0"/>
          <w:marBottom w:val="0"/>
          <w:divBdr>
            <w:top w:val="none" w:sz="0" w:space="0" w:color="auto"/>
            <w:left w:val="none" w:sz="0" w:space="0" w:color="auto"/>
            <w:bottom w:val="none" w:sz="0" w:space="0" w:color="auto"/>
            <w:right w:val="none" w:sz="0" w:space="0" w:color="auto"/>
          </w:divBdr>
          <w:divsChild>
            <w:div w:id="843206317">
              <w:marLeft w:val="0"/>
              <w:marRight w:val="0"/>
              <w:marTop w:val="0"/>
              <w:marBottom w:val="0"/>
              <w:divBdr>
                <w:top w:val="none" w:sz="0" w:space="0" w:color="auto"/>
                <w:left w:val="none" w:sz="0" w:space="0" w:color="auto"/>
                <w:bottom w:val="none" w:sz="0" w:space="0" w:color="auto"/>
                <w:right w:val="none" w:sz="0" w:space="0" w:color="auto"/>
              </w:divBdr>
              <w:divsChild>
                <w:div w:id="1794908877">
                  <w:marLeft w:val="0"/>
                  <w:marRight w:val="0"/>
                  <w:marTop w:val="0"/>
                  <w:marBottom w:val="0"/>
                  <w:divBdr>
                    <w:top w:val="none" w:sz="0" w:space="0" w:color="auto"/>
                    <w:left w:val="none" w:sz="0" w:space="0" w:color="auto"/>
                    <w:bottom w:val="none" w:sz="0" w:space="0" w:color="auto"/>
                    <w:right w:val="none" w:sz="0" w:space="0" w:color="auto"/>
                  </w:divBdr>
                  <w:divsChild>
                    <w:div w:id="914782493">
                      <w:marLeft w:val="0"/>
                      <w:marRight w:val="0"/>
                      <w:marTop w:val="0"/>
                      <w:marBottom w:val="0"/>
                      <w:divBdr>
                        <w:top w:val="none" w:sz="0" w:space="0" w:color="auto"/>
                        <w:left w:val="none" w:sz="0" w:space="0" w:color="auto"/>
                        <w:bottom w:val="none" w:sz="0" w:space="0" w:color="auto"/>
                        <w:right w:val="none" w:sz="0" w:space="0" w:color="auto"/>
                      </w:divBdr>
                      <w:divsChild>
                        <w:div w:id="831406006">
                          <w:marLeft w:val="0"/>
                          <w:marRight w:val="0"/>
                          <w:marTop w:val="0"/>
                          <w:marBottom w:val="0"/>
                          <w:divBdr>
                            <w:top w:val="none" w:sz="0" w:space="0" w:color="auto"/>
                            <w:left w:val="none" w:sz="0" w:space="0" w:color="auto"/>
                            <w:bottom w:val="none" w:sz="0" w:space="0" w:color="auto"/>
                            <w:right w:val="none" w:sz="0" w:space="0" w:color="auto"/>
                          </w:divBdr>
                          <w:divsChild>
                            <w:div w:id="2068797004">
                              <w:marLeft w:val="0"/>
                              <w:marRight w:val="0"/>
                              <w:marTop w:val="0"/>
                              <w:marBottom w:val="0"/>
                              <w:divBdr>
                                <w:top w:val="none" w:sz="0" w:space="0" w:color="auto"/>
                                <w:left w:val="none" w:sz="0" w:space="0" w:color="auto"/>
                                <w:bottom w:val="none" w:sz="0" w:space="0" w:color="auto"/>
                                <w:right w:val="none" w:sz="0" w:space="0" w:color="auto"/>
                              </w:divBdr>
                              <w:divsChild>
                                <w:div w:id="1978559662">
                                  <w:marLeft w:val="0"/>
                                  <w:marRight w:val="0"/>
                                  <w:marTop w:val="0"/>
                                  <w:marBottom w:val="0"/>
                                  <w:divBdr>
                                    <w:top w:val="none" w:sz="0" w:space="0" w:color="auto"/>
                                    <w:left w:val="none" w:sz="0" w:space="0" w:color="auto"/>
                                    <w:bottom w:val="none" w:sz="0" w:space="0" w:color="auto"/>
                                    <w:right w:val="none" w:sz="0" w:space="0" w:color="auto"/>
                                  </w:divBdr>
                                  <w:divsChild>
                                    <w:div w:id="813789909">
                                      <w:marLeft w:val="0"/>
                                      <w:marRight w:val="0"/>
                                      <w:marTop w:val="0"/>
                                      <w:marBottom w:val="0"/>
                                      <w:divBdr>
                                        <w:top w:val="none" w:sz="0" w:space="0" w:color="auto"/>
                                        <w:left w:val="none" w:sz="0" w:space="0" w:color="auto"/>
                                        <w:bottom w:val="none" w:sz="0" w:space="0" w:color="auto"/>
                                        <w:right w:val="none" w:sz="0" w:space="0" w:color="auto"/>
                                      </w:divBdr>
                                      <w:divsChild>
                                        <w:div w:id="1526863761">
                                          <w:marLeft w:val="0"/>
                                          <w:marRight w:val="0"/>
                                          <w:marTop w:val="0"/>
                                          <w:marBottom w:val="0"/>
                                          <w:divBdr>
                                            <w:top w:val="none" w:sz="0" w:space="0" w:color="auto"/>
                                            <w:left w:val="none" w:sz="0" w:space="0" w:color="auto"/>
                                            <w:bottom w:val="none" w:sz="0" w:space="0" w:color="auto"/>
                                            <w:right w:val="none" w:sz="0" w:space="0" w:color="auto"/>
                                          </w:divBdr>
                                          <w:divsChild>
                                            <w:div w:id="305816225">
                                              <w:marLeft w:val="0"/>
                                              <w:marRight w:val="0"/>
                                              <w:marTop w:val="0"/>
                                              <w:marBottom w:val="0"/>
                                              <w:divBdr>
                                                <w:top w:val="none" w:sz="0" w:space="0" w:color="auto"/>
                                                <w:left w:val="none" w:sz="0" w:space="0" w:color="auto"/>
                                                <w:bottom w:val="none" w:sz="0" w:space="0" w:color="auto"/>
                                                <w:right w:val="none" w:sz="0" w:space="0" w:color="auto"/>
                                              </w:divBdr>
                                              <w:divsChild>
                                                <w:div w:id="1861312392">
                                                  <w:marLeft w:val="0"/>
                                                  <w:marRight w:val="0"/>
                                                  <w:marTop w:val="0"/>
                                                  <w:marBottom w:val="0"/>
                                                  <w:divBdr>
                                                    <w:top w:val="none" w:sz="0" w:space="0" w:color="auto"/>
                                                    <w:left w:val="none" w:sz="0" w:space="0" w:color="auto"/>
                                                    <w:bottom w:val="none" w:sz="0" w:space="0" w:color="auto"/>
                                                    <w:right w:val="none" w:sz="0" w:space="0" w:color="auto"/>
                                                  </w:divBdr>
                                                  <w:divsChild>
                                                    <w:div w:id="1847204775">
                                                      <w:marLeft w:val="0"/>
                                                      <w:marRight w:val="0"/>
                                                      <w:marTop w:val="0"/>
                                                      <w:marBottom w:val="0"/>
                                                      <w:divBdr>
                                                        <w:top w:val="none" w:sz="0" w:space="0" w:color="auto"/>
                                                        <w:left w:val="none" w:sz="0" w:space="0" w:color="auto"/>
                                                        <w:bottom w:val="none" w:sz="0" w:space="0" w:color="auto"/>
                                                        <w:right w:val="none" w:sz="0" w:space="0" w:color="auto"/>
                                                      </w:divBdr>
                                                      <w:divsChild>
                                                        <w:div w:id="1275559651">
                                                          <w:marLeft w:val="0"/>
                                                          <w:marRight w:val="0"/>
                                                          <w:marTop w:val="0"/>
                                                          <w:marBottom w:val="0"/>
                                                          <w:divBdr>
                                                            <w:top w:val="none" w:sz="0" w:space="0" w:color="auto"/>
                                                            <w:left w:val="none" w:sz="0" w:space="0" w:color="auto"/>
                                                            <w:bottom w:val="none" w:sz="0" w:space="0" w:color="auto"/>
                                                            <w:right w:val="none" w:sz="0" w:space="0" w:color="auto"/>
                                                          </w:divBdr>
                                                          <w:divsChild>
                                                            <w:div w:id="1916544848">
                                                              <w:marLeft w:val="0"/>
                                                              <w:marRight w:val="0"/>
                                                              <w:marTop w:val="0"/>
                                                              <w:marBottom w:val="0"/>
                                                              <w:divBdr>
                                                                <w:top w:val="none" w:sz="0" w:space="0" w:color="auto"/>
                                                                <w:left w:val="none" w:sz="0" w:space="0" w:color="auto"/>
                                                                <w:bottom w:val="none" w:sz="0" w:space="0" w:color="auto"/>
                                                                <w:right w:val="none" w:sz="0" w:space="0" w:color="auto"/>
                                                              </w:divBdr>
                                                              <w:divsChild>
                                                                <w:div w:id="299117250">
                                                                  <w:marLeft w:val="0"/>
                                                                  <w:marRight w:val="0"/>
                                                                  <w:marTop w:val="0"/>
                                                                  <w:marBottom w:val="0"/>
                                                                  <w:divBdr>
                                                                    <w:top w:val="none" w:sz="0" w:space="0" w:color="auto"/>
                                                                    <w:left w:val="none" w:sz="0" w:space="0" w:color="auto"/>
                                                                    <w:bottom w:val="none" w:sz="0" w:space="0" w:color="auto"/>
                                                                    <w:right w:val="none" w:sz="0" w:space="0" w:color="auto"/>
                                                                  </w:divBdr>
                                                                  <w:divsChild>
                                                                    <w:div w:id="1725642549">
                                                                      <w:marLeft w:val="0"/>
                                                                      <w:marRight w:val="0"/>
                                                                      <w:marTop w:val="0"/>
                                                                      <w:marBottom w:val="0"/>
                                                                      <w:divBdr>
                                                                        <w:top w:val="none" w:sz="0" w:space="0" w:color="auto"/>
                                                                        <w:left w:val="none" w:sz="0" w:space="0" w:color="auto"/>
                                                                        <w:bottom w:val="none" w:sz="0" w:space="0" w:color="auto"/>
                                                                        <w:right w:val="none" w:sz="0" w:space="0" w:color="auto"/>
                                                                      </w:divBdr>
                                                                      <w:divsChild>
                                                                        <w:div w:id="1223517149">
                                                                          <w:marLeft w:val="0"/>
                                                                          <w:marRight w:val="0"/>
                                                                          <w:marTop w:val="0"/>
                                                                          <w:marBottom w:val="0"/>
                                                                          <w:divBdr>
                                                                            <w:top w:val="none" w:sz="0" w:space="0" w:color="auto"/>
                                                                            <w:left w:val="none" w:sz="0" w:space="0" w:color="auto"/>
                                                                            <w:bottom w:val="none" w:sz="0" w:space="0" w:color="auto"/>
                                                                            <w:right w:val="none" w:sz="0" w:space="0" w:color="auto"/>
                                                                          </w:divBdr>
                                                                          <w:divsChild>
                                                                            <w:div w:id="1097596950">
                                                                              <w:marLeft w:val="0"/>
                                                                              <w:marRight w:val="0"/>
                                                                              <w:marTop w:val="0"/>
                                                                              <w:marBottom w:val="0"/>
                                                                              <w:divBdr>
                                                                                <w:top w:val="none" w:sz="0" w:space="0" w:color="auto"/>
                                                                                <w:left w:val="none" w:sz="0" w:space="0" w:color="auto"/>
                                                                                <w:bottom w:val="none" w:sz="0" w:space="0" w:color="auto"/>
                                                                                <w:right w:val="none" w:sz="0" w:space="0" w:color="auto"/>
                                                                              </w:divBdr>
                                                                              <w:divsChild>
                                                                                <w:div w:id="767624210">
                                                                                  <w:marLeft w:val="0"/>
                                                                                  <w:marRight w:val="0"/>
                                                                                  <w:marTop w:val="0"/>
                                                                                  <w:marBottom w:val="0"/>
                                                                                  <w:divBdr>
                                                                                    <w:top w:val="none" w:sz="0" w:space="0" w:color="auto"/>
                                                                                    <w:left w:val="none" w:sz="0" w:space="0" w:color="auto"/>
                                                                                    <w:bottom w:val="none" w:sz="0" w:space="0" w:color="auto"/>
                                                                                    <w:right w:val="none" w:sz="0" w:space="0" w:color="auto"/>
                                                                                  </w:divBdr>
                                                                                  <w:divsChild>
                                                                                    <w:div w:id="39862491">
                                                                                      <w:marLeft w:val="0"/>
                                                                                      <w:marRight w:val="0"/>
                                                                                      <w:marTop w:val="0"/>
                                                                                      <w:marBottom w:val="0"/>
                                                                                      <w:divBdr>
                                                                                        <w:top w:val="none" w:sz="0" w:space="0" w:color="auto"/>
                                                                                        <w:left w:val="none" w:sz="0" w:space="0" w:color="auto"/>
                                                                                        <w:bottom w:val="none" w:sz="0" w:space="0" w:color="auto"/>
                                                                                        <w:right w:val="none" w:sz="0" w:space="0" w:color="auto"/>
                                                                                      </w:divBdr>
                                                                                      <w:divsChild>
                                                                                        <w:div w:id="847213139">
                                                                                          <w:marLeft w:val="0"/>
                                                                                          <w:marRight w:val="0"/>
                                                                                          <w:marTop w:val="0"/>
                                                                                          <w:marBottom w:val="0"/>
                                                                                          <w:divBdr>
                                                                                            <w:top w:val="none" w:sz="0" w:space="0" w:color="auto"/>
                                                                                            <w:left w:val="none" w:sz="0" w:space="0" w:color="auto"/>
                                                                                            <w:bottom w:val="none" w:sz="0" w:space="0" w:color="auto"/>
                                                                                            <w:right w:val="none" w:sz="0" w:space="0" w:color="auto"/>
                                                                                          </w:divBdr>
                                                                                          <w:divsChild>
                                                                                            <w:div w:id="646978310">
                                                                                              <w:marLeft w:val="0"/>
                                                                                              <w:marRight w:val="120"/>
                                                                                              <w:marTop w:val="0"/>
                                                                                              <w:marBottom w:val="150"/>
                                                                                              <w:divBdr>
                                                                                                <w:top w:val="single" w:sz="2" w:space="0" w:color="EFEFEF"/>
                                                                                                <w:left w:val="single" w:sz="6" w:space="0" w:color="EFEFEF"/>
                                                                                                <w:bottom w:val="single" w:sz="6" w:space="0" w:color="E2E2E2"/>
                                                                                                <w:right w:val="single" w:sz="6" w:space="0" w:color="EFEFEF"/>
                                                                                              </w:divBdr>
                                                                                              <w:divsChild>
                                                                                                <w:div w:id="1817867934">
                                                                                                  <w:marLeft w:val="0"/>
                                                                                                  <w:marRight w:val="0"/>
                                                                                                  <w:marTop w:val="0"/>
                                                                                                  <w:marBottom w:val="0"/>
                                                                                                  <w:divBdr>
                                                                                                    <w:top w:val="none" w:sz="0" w:space="0" w:color="auto"/>
                                                                                                    <w:left w:val="none" w:sz="0" w:space="0" w:color="auto"/>
                                                                                                    <w:bottom w:val="none" w:sz="0" w:space="0" w:color="auto"/>
                                                                                                    <w:right w:val="none" w:sz="0" w:space="0" w:color="auto"/>
                                                                                                  </w:divBdr>
                                                                                                  <w:divsChild>
                                                                                                    <w:div w:id="2119984588">
                                                                                                      <w:marLeft w:val="0"/>
                                                                                                      <w:marRight w:val="0"/>
                                                                                                      <w:marTop w:val="0"/>
                                                                                                      <w:marBottom w:val="0"/>
                                                                                                      <w:divBdr>
                                                                                                        <w:top w:val="none" w:sz="0" w:space="0" w:color="auto"/>
                                                                                                        <w:left w:val="none" w:sz="0" w:space="0" w:color="auto"/>
                                                                                                        <w:bottom w:val="none" w:sz="0" w:space="0" w:color="auto"/>
                                                                                                        <w:right w:val="none" w:sz="0" w:space="0" w:color="auto"/>
                                                                                                      </w:divBdr>
                                                                                                      <w:divsChild>
                                                                                                        <w:div w:id="1120807795">
                                                                                                          <w:marLeft w:val="0"/>
                                                                                                          <w:marRight w:val="0"/>
                                                                                                          <w:marTop w:val="0"/>
                                                                                                          <w:marBottom w:val="0"/>
                                                                                                          <w:divBdr>
                                                                                                            <w:top w:val="none" w:sz="0" w:space="0" w:color="auto"/>
                                                                                                            <w:left w:val="none" w:sz="0" w:space="0" w:color="auto"/>
                                                                                                            <w:bottom w:val="none" w:sz="0" w:space="0" w:color="auto"/>
                                                                                                            <w:right w:val="none" w:sz="0" w:space="0" w:color="auto"/>
                                                                                                          </w:divBdr>
                                                                                                          <w:divsChild>
                                                                                                            <w:div w:id="1243029054">
                                                                                                              <w:marLeft w:val="0"/>
                                                                                                              <w:marRight w:val="0"/>
                                                                                                              <w:marTop w:val="0"/>
                                                                                                              <w:marBottom w:val="0"/>
                                                                                                              <w:divBdr>
                                                                                                                <w:top w:val="none" w:sz="0" w:space="0" w:color="auto"/>
                                                                                                                <w:left w:val="none" w:sz="0" w:space="0" w:color="auto"/>
                                                                                                                <w:bottom w:val="none" w:sz="0" w:space="0" w:color="auto"/>
                                                                                                                <w:right w:val="none" w:sz="0" w:space="0" w:color="auto"/>
                                                                                                              </w:divBdr>
                                                                                                              <w:divsChild>
                                                                                                                <w:div w:id="243341052">
                                                                                                                  <w:marLeft w:val="-570"/>
                                                                                                                  <w:marRight w:val="0"/>
                                                                                                                  <w:marTop w:val="150"/>
                                                                                                                  <w:marBottom w:val="225"/>
                                                                                                                  <w:divBdr>
                                                                                                                    <w:top w:val="single" w:sz="6" w:space="2" w:color="D8D8D8"/>
                                                                                                                    <w:left w:val="single" w:sz="6" w:space="2" w:color="D8D8D8"/>
                                                                                                                    <w:bottom w:val="single" w:sz="6" w:space="2" w:color="D8D8D8"/>
                                                                                                                    <w:right w:val="single" w:sz="6" w:space="2" w:color="D8D8D8"/>
                                                                                                                  </w:divBdr>
                                                                                                                  <w:divsChild>
                                                                                                                    <w:div w:id="1537936202">
                                                                                                                      <w:marLeft w:val="225"/>
                                                                                                                      <w:marRight w:val="225"/>
                                                                                                                      <w:marTop w:val="75"/>
                                                                                                                      <w:marBottom w:val="75"/>
                                                                                                                      <w:divBdr>
                                                                                                                        <w:top w:val="none" w:sz="0" w:space="0" w:color="auto"/>
                                                                                                                        <w:left w:val="none" w:sz="0" w:space="0" w:color="auto"/>
                                                                                                                        <w:bottom w:val="none" w:sz="0" w:space="0" w:color="auto"/>
                                                                                                                        <w:right w:val="none" w:sz="0" w:space="0" w:color="auto"/>
                                                                                                                      </w:divBdr>
                                                                                                                      <w:divsChild>
                                                                                                                        <w:div w:id="532614054">
                                                                                                                          <w:marLeft w:val="0"/>
                                                                                                                          <w:marRight w:val="0"/>
                                                                                                                          <w:marTop w:val="0"/>
                                                                                                                          <w:marBottom w:val="0"/>
                                                                                                                          <w:divBdr>
                                                                                                                            <w:top w:val="single" w:sz="6" w:space="0" w:color="auto"/>
                                                                                                                            <w:left w:val="single" w:sz="6" w:space="0" w:color="auto"/>
                                                                                                                            <w:bottom w:val="single" w:sz="6" w:space="0" w:color="auto"/>
                                                                                                                            <w:right w:val="single" w:sz="6" w:space="0" w:color="auto"/>
                                                                                                                          </w:divBdr>
                                                                                                                          <w:divsChild>
                                                                                                                            <w:div w:id="285350541">
                                                                                                                              <w:marLeft w:val="0"/>
                                                                                                                              <w:marRight w:val="0"/>
                                                                                                                              <w:marTop w:val="0"/>
                                                                                                                              <w:marBottom w:val="0"/>
                                                                                                                              <w:divBdr>
                                                                                                                                <w:top w:val="none" w:sz="0" w:space="0" w:color="auto"/>
                                                                                                                                <w:left w:val="none" w:sz="0" w:space="0" w:color="auto"/>
                                                                                                                                <w:bottom w:val="none" w:sz="0" w:space="0" w:color="auto"/>
                                                                                                                                <w:right w:val="none" w:sz="0" w:space="0" w:color="auto"/>
                                                                                                                              </w:divBdr>
                                                                                                                              <w:divsChild>
                                                                                                                                <w:div w:id="2055227197">
                                                                                                                                  <w:marLeft w:val="0"/>
                                                                                                                                  <w:marRight w:val="0"/>
                                                                                                                                  <w:marTop w:val="0"/>
                                                                                                                                  <w:marBottom w:val="0"/>
                                                                                                                                  <w:divBdr>
                                                                                                                                    <w:top w:val="none" w:sz="0" w:space="0" w:color="auto"/>
                                                                                                                                    <w:left w:val="none" w:sz="0" w:space="0" w:color="auto"/>
                                                                                                                                    <w:bottom w:val="none" w:sz="0" w:space="0" w:color="auto"/>
                                                                                                                                    <w:right w:val="none" w:sz="0" w:space="0" w:color="auto"/>
                                                                                                                                  </w:divBdr>
                                                                                                                                  <w:divsChild>
                                                                                                                                    <w:div w:id="1151286936">
                                                                                                                                      <w:marLeft w:val="0"/>
                                                                                                                                      <w:marRight w:val="0"/>
                                                                                                                                      <w:marTop w:val="0"/>
                                                                                                                                      <w:marBottom w:val="0"/>
                                                                                                                                      <w:divBdr>
                                                                                                                                        <w:top w:val="none" w:sz="0" w:space="0" w:color="auto"/>
                                                                                                                                        <w:left w:val="none" w:sz="0" w:space="0" w:color="auto"/>
                                                                                                                                        <w:bottom w:val="none" w:sz="0" w:space="0" w:color="auto"/>
                                                                                                                                        <w:right w:val="none" w:sz="0" w:space="0" w:color="auto"/>
                                                                                                                                      </w:divBdr>
                                                                                                                                      <w:divsChild>
                                                                                                                                        <w:div w:id="1932351996">
                                                                                                                                          <w:marLeft w:val="0"/>
                                                                                                                                          <w:marRight w:val="0"/>
                                                                                                                                          <w:marTop w:val="0"/>
                                                                                                                                          <w:marBottom w:val="0"/>
                                                                                                                                          <w:divBdr>
                                                                                                                                            <w:top w:val="none" w:sz="0" w:space="0" w:color="auto"/>
                                                                                                                                            <w:left w:val="none" w:sz="0" w:space="0" w:color="auto"/>
                                                                                                                                            <w:bottom w:val="none" w:sz="0" w:space="0" w:color="auto"/>
                                                                                                                                            <w:right w:val="none" w:sz="0" w:space="0" w:color="auto"/>
                                                                                                                                          </w:divBdr>
                                                                                                                                          <w:divsChild>
                                                                                                                                            <w:div w:id="1402869708">
                                                                                                                                              <w:marLeft w:val="0"/>
                                                                                                                                              <w:marRight w:val="0"/>
                                                                                                                                              <w:marTop w:val="0"/>
                                                                                                                                              <w:marBottom w:val="0"/>
                                                                                                                                              <w:divBdr>
                                                                                                                                                <w:top w:val="none" w:sz="0" w:space="0" w:color="auto"/>
                                                                                                                                                <w:left w:val="none" w:sz="0" w:space="0" w:color="auto"/>
                                                                                                                                                <w:bottom w:val="none" w:sz="0" w:space="0" w:color="auto"/>
                                                                                                                                                <w:right w:val="none" w:sz="0" w:space="0" w:color="auto"/>
                                                                                                                                              </w:divBdr>
                                                                                                                                              <w:divsChild>
                                                                                                                                                <w:div w:id="2702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6457011">
      <w:bodyDiv w:val="1"/>
      <w:marLeft w:val="0"/>
      <w:marRight w:val="0"/>
      <w:marTop w:val="0"/>
      <w:marBottom w:val="0"/>
      <w:divBdr>
        <w:top w:val="none" w:sz="0" w:space="0" w:color="auto"/>
        <w:left w:val="none" w:sz="0" w:space="0" w:color="auto"/>
        <w:bottom w:val="none" w:sz="0" w:space="0" w:color="auto"/>
        <w:right w:val="none" w:sz="0" w:space="0" w:color="auto"/>
      </w:divBdr>
    </w:div>
    <w:div w:id="807478010">
      <w:bodyDiv w:val="1"/>
      <w:marLeft w:val="0"/>
      <w:marRight w:val="0"/>
      <w:marTop w:val="0"/>
      <w:marBottom w:val="0"/>
      <w:divBdr>
        <w:top w:val="none" w:sz="0" w:space="0" w:color="auto"/>
        <w:left w:val="none" w:sz="0" w:space="0" w:color="auto"/>
        <w:bottom w:val="none" w:sz="0" w:space="0" w:color="auto"/>
        <w:right w:val="none" w:sz="0" w:space="0" w:color="auto"/>
      </w:divBdr>
    </w:div>
    <w:div w:id="1040940080">
      <w:bodyDiv w:val="1"/>
      <w:marLeft w:val="0"/>
      <w:marRight w:val="0"/>
      <w:marTop w:val="0"/>
      <w:marBottom w:val="0"/>
      <w:divBdr>
        <w:top w:val="none" w:sz="0" w:space="0" w:color="auto"/>
        <w:left w:val="none" w:sz="0" w:space="0" w:color="auto"/>
        <w:bottom w:val="none" w:sz="0" w:space="0" w:color="auto"/>
        <w:right w:val="none" w:sz="0" w:space="0" w:color="auto"/>
      </w:divBdr>
    </w:div>
    <w:div w:id="1447457897">
      <w:bodyDiv w:val="1"/>
      <w:marLeft w:val="0"/>
      <w:marRight w:val="0"/>
      <w:marTop w:val="0"/>
      <w:marBottom w:val="0"/>
      <w:divBdr>
        <w:top w:val="none" w:sz="0" w:space="0" w:color="auto"/>
        <w:left w:val="none" w:sz="0" w:space="0" w:color="auto"/>
        <w:bottom w:val="none" w:sz="0" w:space="0" w:color="auto"/>
        <w:right w:val="none" w:sz="0" w:space="0" w:color="auto"/>
      </w:divBdr>
    </w:div>
    <w:div w:id="1819765584">
      <w:bodyDiv w:val="1"/>
      <w:marLeft w:val="0"/>
      <w:marRight w:val="0"/>
      <w:marTop w:val="0"/>
      <w:marBottom w:val="0"/>
      <w:divBdr>
        <w:top w:val="none" w:sz="0" w:space="0" w:color="auto"/>
        <w:left w:val="none" w:sz="0" w:space="0" w:color="auto"/>
        <w:bottom w:val="none" w:sz="0" w:space="0" w:color="auto"/>
        <w:right w:val="none" w:sz="0" w:space="0" w:color="auto"/>
      </w:divBdr>
    </w:div>
    <w:div w:id="2086023794">
      <w:bodyDiv w:val="1"/>
      <w:marLeft w:val="0"/>
      <w:marRight w:val="0"/>
      <w:marTop w:val="0"/>
      <w:marBottom w:val="0"/>
      <w:divBdr>
        <w:top w:val="none" w:sz="0" w:space="0" w:color="auto"/>
        <w:left w:val="none" w:sz="0" w:space="0" w:color="auto"/>
        <w:bottom w:val="none" w:sz="0" w:space="0" w:color="auto"/>
        <w:right w:val="none" w:sz="0" w:space="0" w:color="auto"/>
      </w:divBdr>
      <w:divsChild>
        <w:div w:id="411321199">
          <w:marLeft w:val="0"/>
          <w:marRight w:val="0"/>
          <w:marTop w:val="0"/>
          <w:marBottom w:val="0"/>
          <w:divBdr>
            <w:top w:val="none" w:sz="0" w:space="0" w:color="auto"/>
            <w:left w:val="none" w:sz="0" w:space="0" w:color="auto"/>
            <w:bottom w:val="none" w:sz="0" w:space="0" w:color="auto"/>
            <w:right w:val="none" w:sz="0" w:space="0" w:color="auto"/>
          </w:divBdr>
          <w:divsChild>
            <w:div w:id="2020279700">
              <w:marLeft w:val="0"/>
              <w:marRight w:val="0"/>
              <w:marTop w:val="0"/>
              <w:marBottom w:val="0"/>
              <w:divBdr>
                <w:top w:val="none" w:sz="0" w:space="0" w:color="auto"/>
                <w:left w:val="none" w:sz="0" w:space="0" w:color="auto"/>
                <w:bottom w:val="none" w:sz="0" w:space="0" w:color="auto"/>
                <w:right w:val="none" w:sz="0" w:space="0" w:color="auto"/>
              </w:divBdr>
              <w:divsChild>
                <w:div w:id="21983036">
                  <w:marLeft w:val="0"/>
                  <w:marRight w:val="0"/>
                  <w:marTop w:val="0"/>
                  <w:marBottom w:val="0"/>
                  <w:divBdr>
                    <w:top w:val="none" w:sz="0" w:space="0" w:color="auto"/>
                    <w:left w:val="none" w:sz="0" w:space="0" w:color="auto"/>
                    <w:bottom w:val="none" w:sz="0" w:space="0" w:color="auto"/>
                    <w:right w:val="none" w:sz="0" w:space="0" w:color="auto"/>
                  </w:divBdr>
                  <w:divsChild>
                    <w:div w:id="16922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201932">
          <w:marLeft w:val="0"/>
          <w:marRight w:val="0"/>
          <w:marTop w:val="0"/>
          <w:marBottom w:val="0"/>
          <w:divBdr>
            <w:top w:val="none" w:sz="0" w:space="0" w:color="auto"/>
            <w:left w:val="none" w:sz="0" w:space="0" w:color="auto"/>
            <w:bottom w:val="none" w:sz="0" w:space="0" w:color="auto"/>
            <w:right w:val="none" w:sz="0" w:space="0" w:color="auto"/>
          </w:divBdr>
          <w:divsChild>
            <w:div w:id="515189719">
              <w:marLeft w:val="0"/>
              <w:marRight w:val="0"/>
              <w:marTop w:val="0"/>
              <w:marBottom w:val="0"/>
              <w:divBdr>
                <w:top w:val="none" w:sz="0" w:space="0" w:color="auto"/>
                <w:left w:val="none" w:sz="0" w:space="0" w:color="auto"/>
                <w:bottom w:val="none" w:sz="0" w:space="0" w:color="auto"/>
                <w:right w:val="none" w:sz="0" w:space="0" w:color="auto"/>
              </w:divBdr>
              <w:divsChild>
                <w:div w:id="1994872192">
                  <w:marLeft w:val="0"/>
                  <w:marRight w:val="0"/>
                  <w:marTop w:val="0"/>
                  <w:marBottom w:val="0"/>
                  <w:divBdr>
                    <w:top w:val="none" w:sz="0" w:space="0" w:color="auto"/>
                    <w:left w:val="none" w:sz="0" w:space="0" w:color="auto"/>
                    <w:bottom w:val="none" w:sz="0" w:space="0" w:color="auto"/>
                    <w:right w:val="none" w:sz="0" w:space="0" w:color="auto"/>
                  </w:divBdr>
                  <w:divsChild>
                    <w:div w:id="1724133569">
                      <w:marLeft w:val="0"/>
                      <w:marRight w:val="0"/>
                      <w:marTop w:val="0"/>
                      <w:marBottom w:val="0"/>
                      <w:divBdr>
                        <w:top w:val="none" w:sz="0" w:space="0" w:color="auto"/>
                        <w:left w:val="none" w:sz="0" w:space="0" w:color="auto"/>
                        <w:bottom w:val="none" w:sz="0" w:space="0" w:color="auto"/>
                        <w:right w:val="none" w:sz="0" w:space="0" w:color="auto"/>
                      </w:divBdr>
                      <w:divsChild>
                        <w:div w:id="1403722326">
                          <w:marLeft w:val="0"/>
                          <w:marRight w:val="0"/>
                          <w:marTop w:val="0"/>
                          <w:marBottom w:val="0"/>
                          <w:divBdr>
                            <w:top w:val="none" w:sz="0" w:space="0" w:color="auto"/>
                            <w:left w:val="none" w:sz="0" w:space="0" w:color="auto"/>
                            <w:bottom w:val="none" w:sz="0" w:space="0" w:color="auto"/>
                            <w:right w:val="none" w:sz="0" w:space="0" w:color="auto"/>
                          </w:divBdr>
                          <w:divsChild>
                            <w:div w:id="47456103">
                              <w:marLeft w:val="0"/>
                              <w:marRight w:val="0"/>
                              <w:marTop w:val="0"/>
                              <w:marBottom w:val="0"/>
                              <w:divBdr>
                                <w:top w:val="none" w:sz="0" w:space="0" w:color="auto"/>
                                <w:left w:val="none" w:sz="0" w:space="0" w:color="auto"/>
                                <w:bottom w:val="none" w:sz="0" w:space="0" w:color="auto"/>
                                <w:right w:val="none" w:sz="0" w:space="0" w:color="auto"/>
                              </w:divBdr>
                              <w:divsChild>
                                <w:div w:id="758907554">
                                  <w:marLeft w:val="0"/>
                                  <w:marRight w:val="0"/>
                                  <w:marTop w:val="0"/>
                                  <w:marBottom w:val="0"/>
                                  <w:divBdr>
                                    <w:top w:val="none" w:sz="0" w:space="0" w:color="auto"/>
                                    <w:left w:val="none" w:sz="0" w:space="0" w:color="auto"/>
                                    <w:bottom w:val="none" w:sz="0" w:space="0" w:color="auto"/>
                                    <w:right w:val="none" w:sz="0" w:space="0" w:color="auto"/>
                                  </w:divBdr>
                                  <w:divsChild>
                                    <w:div w:id="1831828333">
                                      <w:marLeft w:val="0"/>
                                      <w:marRight w:val="0"/>
                                      <w:marTop w:val="0"/>
                                      <w:marBottom w:val="0"/>
                                      <w:divBdr>
                                        <w:top w:val="none" w:sz="0" w:space="0" w:color="auto"/>
                                        <w:left w:val="none" w:sz="0" w:space="0" w:color="auto"/>
                                        <w:bottom w:val="none" w:sz="0" w:space="0" w:color="auto"/>
                                        <w:right w:val="none" w:sz="0" w:space="0" w:color="auto"/>
                                      </w:divBdr>
                                      <w:divsChild>
                                        <w:div w:id="825973139">
                                          <w:marLeft w:val="0"/>
                                          <w:marRight w:val="0"/>
                                          <w:marTop w:val="0"/>
                                          <w:marBottom w:val="0"/>
                                          <w:divBdr>
                                            <w:top w:val="none" w:sz="0" w:space="0" w:color="auto"/>
                                            <w:left w:val="none" w:sz="0" w:space="0" w:color="auto"/>
                                            <w:bottom w:val="none" w:sz="0" w:space="0" w:color="auto"/>
                                            <w:right w:val="none" w:sz="0" w:space="0" w:color="auto"/>
                                          </w:divBdr>
                                          <w:divsChild>
                                            <w:div w:id="2133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6486525">
      <w:bodyDiv w:val="1"/>
      <w:marLeft w:val="0"/>
      <w:marRight w:val="0"/>
      <w:marTop w:val="0"/>
      <w:marBottom w:val="0"/>
      <w:divBdr>
        <w:top w:val="none" w:sz="0" w:space="0" w:color="auto"/>
        <w:left w:val="none" w:sz="0" w:space="0" w:color="auto"/>
        <w:bottom w:val="none" w:sz="0" w:space="0" w:color="auto"/>
        <w:right w:val="none" w:sz="0" w:space="0" w:color="auto"/>
      </w:divBdr>
      <w:divsChild>
        <w:div w:id="248273112">
          <w:marLeft w:val="0"/>
          <w:marRight w:val="0"/>
          <w:marTop w:val="0"/>
          <w:marBottom w:val="0"/>
          <w:divBdr>
            <w:top w:val="none" w:sz="0" w:space="0" w:color="auto"/>
            <w:left w:val="none" w:sz="0" w:space="0" w:color="auto"/>
            <w:bottom w:val="none" w:sz="0" w:space="0" w:color="auto"/>
            <w:right w:val="none" w:sz="0" w:space="0" w:color="auto"/>
          </w:divBdr>
          <w:divsChild>
            <w:div w:id="346716766">
              <w:marLeft w:val="0"/>
              <w:marRight w:val="0"/>
              <w:marTop w:val="0"/>
              <w:marBottom w:val="0"/>
              <w:divBdr>
                <w:top w:val="none" w:sz="0" w:space="0" w:color="auto"/>
                <w:left w:val="none" w:sz="0" w:space="0" w:color="auto"/>
                <w:bottom w:val="none" w:sz="0" w:space="0" w:color="auto"/>
                <w:right w:val="none" w:sz="0" w:space="0" w:color="auto"/>
              </w:divBdr>
              <w:divsChild>
                <w:div w:id="284851816">
                  <w:marLeft w:val="0"/>
                  <w:marRight w:val="0"/>
                  <w:marTop w:val="0"/>
                  <w:marBottom w:val="0"/>
                  <w:divBdr>
                    <w:top w:val="none" w:sz="0" w:space="0" w:color="auto"/>
                    <w:left w:val="none" w:sz="0" w:space="0" w:color="auto"/>
                    <w:bottom w:val="none" w:sz="0" w:space="0" w:color="auto"/>
                    <w:right w:val="none" w:sz="0" w:space="0" w:color="auto"/>
                  </w:divBdr>
                  <w:divsChild>
                    <w:div w:id="361201116">
                      <w:marLeft w:val="0"/>
                      <w:marRight w:val="0"/>
                      <w:marTop w:val="0"/>
                      <w:marBottom w:val="0"/>
                      <w:divBdr>
                        <w:top w:val="none" w:sz="0" w:space="0" w:color="auto"/>
                        <w:left w:val="none" w:sz="0" w:space="0" w:color="auto"/>
                        <w:bottom w:val="none" w:sz="0" w:space="0" w:color="auto"/>
                        <w:right w:val="none" w:sz="0" w:space="0" w:color="auto"/>
                      </w:divBdr>
                      <w:divsChild>
                        <w:div w:id="290552648">
                          <w:marLeft w:val="0"/>
                          <w:marRight w:val="0"/>
                          <w:marTop w:val="0"/>
                          <w:marBottom w:val="0"/>
                          <w:divBdr>
                            <w:top w:val="none" w:sz="0" w:space="0" w:color="auto"/>
                            <w:left w:val="none" w:sz="0" w:space="0" w:color="auto"/>
                            <w:bottom w:val="none" w:sz="0" w:space="0" w:color="auto"/>
                            <w:right w:val="none" w:sz="0" w:space="0" w:color="auto"/>
                          </w:divBdr>
                          <w:divsChild>
                            <w:div w:id="1472210797">
                              <w:marLeft w:val="0"/>
                              <w:marRight w:val="0"/>
                              <w:marTop w:val="0"/>
                              <w:marBottom w:val="0"/>
                              <w:divBdr>
                                <w:top w:val="none" w:sz="0" w:space="0" w:color="auto"/>
                                <w:left w:val="none" w:sz="0" w:space="0" w:color="auto"/>
                                <w:bottom w:val="none" w:sz="0" w:space="0" w:color="auto"/>
                                <w:right w:val="none" w:sz="0" w:space="0" w:color="auto"/>
                              </w:divBdr>
                              <w:divsChild>
                                <w:div w:id="16279004">
                                  <w:marLeft w:val="0"/>
                                  <w:marRight w:val="0"/>
                                  <w:marTop w:val="0"/>
                                  <w:marBottom w:val="0"/>
                                  <w:divBdr>
                                    <w:top w:val="none" w:sz="0" w:space="0" w:color="auto"/>
                                    <w:left w:val="none" w:sz="0" w:space="0" w:color="auto"/>
                                    <w:bottom w:val="none" w:sz="0" w:space="0" w:color="auto"/>
                                    <w:right w:val="none" w:sz="0" w:space="0" w:color="auto"/>
                                  </w:divBdr>
                                  <w:divsChild>
                                    <w:div w:id="337580967">
                                      <w:marLeft w:val="0"/>
                                      <w:marRight w:val="0"/>
                                      <w:marTop w:val="0"/>
                                      <w:marBottom w:val="0"/>
                                      <w:divBdr>
                                        <w:top w:val="none" w:sz="0" w:space="0" w:color="auto"/>
                                        <w:left w:val="none" w:sz="0" w:space="0" w:color="auto"/>
                                        <w:bottom w:val="none" w:sz="0" w:space="0" w:color="auto"/>
                                        <w:right w:val="none" w:sz="0" w:space="0" w:color="auto"/>
                                      </w:divBdr>
                                      <w:divsChild>
                                        <w:div w:id="1911886069">
                                          <w:marLeft w:val="0"/>
                                          <w:marRight w:val="0"/>
                                          <w:marTop w:val="0"/>
                                          <w:marBottom w:val="0"/>
                                          <w:divBdr>
                                            <w:top w:val="none" w:sz="0" w:space="0" w:color="auto"/>
                                            <w:left w:val="none" w:sz="0" w:space="0" w:color="auto"/>
                                            <w:bottom w:val="none" w:sz="0" w:space="0" w:color="auto"/>
                                            <w:right w:val="none" w:sz="0" w:space="0" w:color="auto"/>
                                          </w:divBdr>
                                          <w:divsChild>
                                            <w:div w:id="1216089652">
                                              <w:marLeft w:val="0"/>
                                              <w:marRight w:val="0"/>
                                              <w:marTop w:val="0"/>
                                              <w:marBottom w:val="0"/>
                                              <w:divBdr>
                                                <w:top w:val="none" w:sz="0" w:space="0" w:color="auto"/>
                                                <w:left w:val="none" w:sz="0" w:space="0" w:color="auto"/>
                                                <w:bottom w:val="none" w:sz="0" w:space="0" w:color="auto"/>
                                                <w:right w:val="none" w:sz="0" w:space="0" w:color="auto"/>
                                              </w:divBdr>
                                              <w:divsChild>
                                                <w:div w:id="704210853">
                                                  <w:marLeft w:val="0"/>
                                                  <w:marRight w:val="0"/>
                                                  <w:marTop w:val="0"/>
                                                  <w:marBottom w:val="0"/>
                                                  <w:divBdr>
                                                    <w:top w:val="none" w:sz="0" w:space="0" w:color="auto"/>
                                                    <w:left w:val="none" w:sz="0" w:space="0" w:color="auto"/>
                                                    <w:bottom w:val="none" w:sz="0" w:space="0" w:color="auto"/>
                                                    <w:right w:val="none" w:sz="0" w:space="0" w:color="auto"/>
                                                  </w:divBdr>
                                                  <w:divsChild>
                                                    <w:div w:id="1170171562">
                                                      <w:marLeft w:val="0"/>
                                                      <w:marRight w:val="0"/>
                                                      <w:marTop w:val="0"/>
                                                      <w:marBottom w:val="0"/>
                                                      <w:divBdr>
                                                        <w:top w:val="none" w:sz="0" w:space="0" w:color="auto"/>
                                                        <w:left w:val="none" w:sz="0" w:space="0" w:color="auto"/>
                                                        <w:bottom w:val="none" w:sz="0" w:space="0" w:color="auto"/>
                                                        <w:right w:val="none" w:sz="0" w:space="0" w:color="auto"/>
                                                      </w:divBdr>
                                                      <w:divsChild>
                                                        <w:div w:id="1014960778">
                                                          <w:marLeft w:val="0"/>
                                                          <w:marRight w:val="0"/>
                                                          <w:marTop w:val="0"/>
                                                          <w:marBottom w:val="0"/>
                                                          <w:divBdr>
                                                            <w:top w:val="none" w:sz="0" w:space="0" w:color="auto"/>
                                                            <w:left w:val="none" w:sz="0" w:space="0" w:color="auto"/>
                                                            <w:bottom w:val="none" w:sz="0" w:space="0" w:color="auto"/>
                                                            <w:right w:val="none" w:sz="0" w:space="0" w:color="auto"/>
                                                          </w:divBdr>
                                                          <w:divsChild>
                                                            <w:div w:id="1398744782">
                                                              <w:marLeft w:val="0"/>
                                                              <w:marRight w:val="0"/>
                                                              <w:marTop w:val="0"/>
                                                              <w:marBottom w:val="0"/>
                                                              <w:divBdr>
                                                                <w:top w:val="none" w:sz="0" w:space="0" w:color="auto"/>
                                                                <w:left w:val="none" w:sz="0" w:space="0" w:color="auto"/>
                                                                <w:bottom w:val="none" w:sz="0" w:space="0" w:color="auto"/>
                                                                <w:right w:val="none" w:sz="0" w:space="0" w:color="auto"/>
                                                              </w:divBdr>
                                                              <w:divsChild>
                                                                <w:div w:id="1497916088">
                                                                  <w:marLeft w:val="0"/>
                                                                  <w:marRight w:val="0"/>
                                                                  <w:marTop w:val="0"/>
                                                                  <w:marBottom w:val="0"/>
                                                                  <w:divBdr>
                                                                    <w:top w:val="none" w:sz="0" w:space="0" w:color="auto"/>
                                                                    <w:left w:val="none" w:sz="0" w:space="0" w:color="auto"/>
                                                                    <w:bottom w:val="none" w:sz="0" w:space="0" w:color="auto"/>
                                                                    <w:right w:val="none" w:sz="0" w:space="0" w:color="auto"/>
                                                                  </w:divBdr>
                                                                  <w:divsChild>
                                                                    <w:div w:id="879631911">
                                                                      <w:marLeft w:val="0"/>
                                                                      <w:marRight w:val="0"/>
                                                                      <w:marTop w:val="0"/>
                                                                      <w:marBottom w:val="0"/>
                                                                      <w:divBdr>
                                                                        <w:top w:val="none" w:sz="0" w:space="0" w:color="auto"/>
                                                                        <w:left w:val="none" w:sz="0" w:space="0" w:color="auto"/>
                                                                        <w:bottom w:val="none" w:sz="0" w:space="0" w:color="auto"/>
                                                                        <w:right w:val="none" w:sz="0" w:space="0" w:color="auto"/>
                                                                      </w:divBdr>
                                                                      <w:divsChild>
                                                                        <w:div w:id="1627199608">
                                                                          <w:marLeft w:val="0"/>
                                                                          <w:marRight w:val="0"/>
                                                                          <w:marTop w:val="0"/>
                                                                          <w:marBottom w:val="0"/>
                                                                          <w:divBdr>
                                                                            <w:top w:val="none" w:sz="0" w:space="0" w:color="auto"/>
                                                                            <w:left w:val="none" w:sz="0" w:space="0" w:color="auto"/>
                                                                            <w:bottom w:val="none" w:sz="0" w:space="0" w:color="auto"/>
                                                                            <w:right w:val="none" w:sz="0" w:space="0" w:color="auto"/>
                                                                          </w:divBdr>
                                                                          <w:divsChild>
                                                                            <w:div w:id="690379621">
                                                                              <w:marLeft w:val="0"/>
                                                                              <w:marRight w:val="0"/>
                                                                              <w:marTop w:val="0"/>
                                                                              <w:marBottom w:val="0"/>
                                                                              <w:divBdr>
                                                                                <w:top w:val="none" w:sz="0" w:space="0" w:color="auto"/>
                                                                                <w:left w:val="none" w:sz="0" w:space="0" w:color="auto"/>
                                                                                <w:bottom w:val="none" w:sz="0" w:space="0" w:color="auto"/>
                                                                                <w:right w:val="none" w:sz="0" w:space="0" w:color="auto"/>
                                                                              </w:divBdr>
                                                                              <w:divsChild>
                                                                                <w:div w:id="201022201">
                                                                                  <w:marLeft w:val="0"/>
                                                                                  <w:marRight w:val="0"/>
                                                                                  <w:marTop w:val="0"/>
                                                                                  <w:marBottom w:val="0"/>
                                                                                  <w:divBdr>
                                                                                    <w:top w:val="none" w:sz="0" w:space="0" w:color="auto"/>
                                                                                    <w:left w:val="none" w:sz="0" w:space="0" w:color="auto"/>
                                                                                    <w:bottom w:val="none" w:sz="0" w:space="0" w:color="auto"/>
                                                                                    <w:right w:val="none" w:sz="0" w:space="0" w:color="auto"/>
                                                                                  </w:divBdr>
                                                                                  <w:divsChild>
                                                                                    <w:div w:id="2106998965">
                                                                                      <w:marLeft w:val="0"/>
                                                                                      <w:marRight w:val="0"/>
                                                                                      <w:marTop w:val="0"/>
                                                                                      <w:marBottom w:val="0"/>
                                                                                      <w:divBdr>
                                                                                        <w:top w:val="none" w:sz="0" w:space="0" w:color="auto"/>
                                                                                        <w:left w:val="none" w:sz="0" w:space="0" w:color="auto"/>
                                                                                        <w:bottom w:val="none" w:sz="0" w:space="0" w:color="auto"/>
                                                                                        <w:right w:val="none" w:sz="0" w:space="0" w:color="auto"/>
                                                                                      </w:divBdr>
                                                                                      <w:divsChild>
                                                                                        <w:div w:id="707923375">
                                                                                          <w:marLeft w:val="0"/>
                                                                                          <w:marRight w:val="0"/>
                                                                                          <w:marTop w:val="0"/>
                                                                                          <w:marBottom w:val="0"/>
                                                                                          <w:divBdr>
                                                                                            <w:top w:val="none" w:sz="0" w:space="0" w:color="auto"/>
                                                                                            <w:left w:val="none" w:sz="0" w:space="0" w:color="auto"/>
                                                                                            <w:bottom w:val="none" w:sz="0" w:space="0" w:color="auto"/>
                                                                                            <w:right w:val="none" w:sz="0" w:space="0" w:color="auto"/>
                                                                                          </w:divBdr>
                                                                                          <w:divsChild>
                                                                                            <w:div w:id="1025594051">
                                                                                              <w:marLeft w:val="0"/>
                                                                                              <w:marRight w:val="120"/>
                                                                                              <w:marTop w:val="0"/>
                                                                                              <w:marBottom w:val="150"/>
                                                                                              <w:divBdr>
                                                                                                <w:top w:val="single" w:sz="2" w:space="0" w:color="EFEFEF"/>
                                                                                                <w:left w:val="single" w:sz="6" w:space="0" w:color="EFEFEF"/>
                                                                                                <w:bottom w:val="single" w:sz="6" w:space="0" w:color="E2E2E2"/>
                                                                                                <w:right w:val="single" w:sz="6" w:space="0" w:color="EFEFEF"/>
                                                                                              </w:divBdr>
                                                                                              <w:divsChild>
                                                                                                <w:div w:id="946352340">
                                                                                                  <w:marLeft w:val="0"/>
                                                                                                  <w:marRight w:val="0"/>
                                                                                                  <w:marTop w:val="0"/>
                                                                                                  <w:marBottom w:val="0"/>
                                                                                                  <w:divBdr>
                                                                                                    <w:top w:val="none" w:sz="0" w:space="0" w:color="auto"/>
                                                                                                    <w:left w:val="none" w:sz="0" w:space="0" w:color="auto"/>
                                                                                                    <w:bottom w:val="none" w:sz="0" w:space="0" w:color="auto"/>
                                                                                                    <w:right w:val="none" w:sz="0" w:space="0" w:color="auto"/>
                                                                                                  </w:divBdr>
                                                                                                  <w:divsChild>
                                                                                                    <w:div w:id="418259181">
                                                                                                      <w:marLeft w:val="0"/>
                                                                                                      <w:marRight w:val="0"/>
                                                                                                      <w:marTop w:val="0"/>
                                                                                                      <w:marBottom w:val="0"/>
                                                                                                      <w:divBdr>
                                                                                                        <w:top w:val="none" w:sz="0" w:space="0" w:color="auto"/>
                                                                                                        <w:left w:val="none" w:sz="0" w:space="0" w:color="auto"/>
                                                                                                        <w:bottom w:val="none" w:sz="0" w:space="0" w:color="auto"/>
                                                                                                        <w:right w:val="none" w:sz="0" w:space="0" w:color="auto"/>
                                                                                                      </w:divBdr>
                                                                                                      <w:divsChild>
                                                                                                        <w:div w:id="435759041">
                                                                                                          <w:marLeft w:val="0"/>
                                                                                                          <w:marRight w:val="0"/>
                                                                                                          <w:marTop w:val="0"/>
                                                                                                          <w:marBottom w:val="0"/>
                                                                                                          <w:divBdr>
                                                                                                            <w:top w:val="none" w:sz="0" w:space="0" w:color="auto"/>
                                                                                                            <w:left w:val="none" w:sz="0" w:space="0" w:color="auto"/>
                                                                                                            <w:bottom w:val="none" w:sz="0" w:space="0" w:color="auto"/>
                                                                                                            <w:right w:val="none" w:sz="0" w:space="0" w:color="auto"/>
                                                                                                          </w:divBdr>
                                                                                                          <w:divsChild>
                                                                                                            <w:div w:id="1917743760">
                                                                                                              <w:marLeft w:val="0"/>
                                                                                                              <w:marRight w:val="0"/>
                                                                                                              <w:marTop w:val="0"/>
                                                                                                              <w:marBottom w:val="0"/>
                                                                                                              <w:divBdr>
                                                                                                                <w:top w:val="none" w:sz="0" w:space="0" w:color="auto"/>
                                                                                                                <w:left w:val="none" w:sz="0" w:space="0" w:color="auto"/>
                                                                                                                <w:bottom w:val="none" w:sz="0" w:space="0" w:color="auto"/>
                                                                                                                <w:right w:val="none" w:sz="0" w:space="0" w:color="auto"/>
                                                                                                              </w:divBdr>
                                                                                                              <w:divsChild>
                                                                                                                <w:div w:id="677120163">
                                                                                                                  <w:marLeft w:val="-570"/>
                                                                                                                  <w:marRight w:val="0"/>
                                                                                                                  <w:marTop w:val="150"/>
                                                                                                                  <w:marBottom w:val="225"/>
                                                                                                                  <w:divBdr>
                                                                                                                    <w:top w:val="single" w:sz="6" w:space="2" w:color="D8D8D8"/>
                                                                                                                    <w:left w:val="single" w:sz="6" w:space="2" w:color="D8D8D8"/>
                                                                                                                    <w:bottom w:val="single" w:sz="6" w:space="2" w:color="D8D8D8"/>
                                                                                                                    <w:right w:val="single" w:sz="6" w:space="2" w:color="D8D8D8"/>
                                                                                                                  </w:divBdr>
                                                                                                                  <w:divsChild>
                                                                                                                    <w:div w:id="1015500082">
                                                                                                                      <w:marLeft w:val="225"/>
                                                                                                                      <w:marRight w:val="225"/>
                                                                                                                      <w:marTop w:val="75"/>
                                                                                                                      <w:marBottom w:val="75"/>
                                                                                                                      <w:divBdr>
                                                                                                                        <w:top w:val="none" w:sz="0" w:space="0" w:color="auto"/>
                                                                                                                        <w:left w:val="none" w:sz="0" w:space="0" w:color="auto"/>
                                                                                                                        <w:bottom w:val="none" w:sz="0" w:space="0" w:color="auto"/>
                                                                                                                        <w:right w:val="none" w:sz="0" w:space="0" w:color="auto"/>
                                                                                                                      </w:divBdr>
                                                                                                                      <w:divsChild>
                                                                                                                        <w:div w:id="969819823">
                                                                                                                          <w:marLeft w:val="0"/>
                                                                                                                          <w:marRight w:val="0"/>
                                                                                                                          <w:marTop w:val="0"/>
                                                                                                                          <w:marBottom w:val="0"/>
                                                                                                                          <w:divBdr>
                                                                                                                            <w:top w:val="single" w:sz="6" w:space="0" w:color="auto"/>
                                                                                                                            <w:left w:val="single" w:sz="6" w:space="0" w:color="auto"/>
                                                                                                                            <w:bottom w:val="single" w:sz="6" w:space="0" w:color="auto"/>
                                                                                                                            <w:right w:val="single" w:sz="6" w:space="0" w:color="auto"/>
                                                                                                                          </w:divBdr>
                                                                                                                          <w:divsChild>
                                                                                                                            <w:div w:id="395475531">
                                                                                                                              <w:marLeft w:val="0"/>
                                                                                                                              <w:marRight w:val="0"/>
                                                                                                                              <w:marTop w:val="0"/>
                                                                                                                              <w:marBottom w:val="0"/>
                                                                                                                              <w:divBdr>
                                                                                                                                <w:top w:val="none" w:sz="0" w:space="0" w:color="auto"/>
                                                                                                                                <w:left w:val="none" w:sz="0" w:space="0" w:color="auto"/>
                                                                                                                                <w:bottom w:val="none" w:sz="0" w:space="0" w:color="auto"/>
                                                                                                                                <w:right w:val="none" w:sz="0" w:space="0" w:color="auto"/>
                                                                                                                              </w:divBdr>
                                                                                                                              <w:divsChild>
                                                                                                                                <w:div w:id="495806412">
                                                                                                                                  <w:marLeft w:val="0"/>
                                                                                                                                  <w:marRight w:val="0"/>
                                                                                                                                  <w:marTop w:val="0"/>
                                                                                                                                  <w:marBottom w:val="0"/>
                                                                                                                                  <w:divBdr>
                                                                                                                                    <w:top w:val="none" w:sz="0" w:space="0" w:color="auto"/>
                                                                                                                                    <w:left w:val="none" w:sz="0" w:space="0" w:color="auto"/>
                                                                                                                                    <w:bottom w:val="none" w:sz="0" w:space="0" w:color="auto"/>
                                                                                                                                    <w:right w:val="none" w:sz="0" w:space="0" w:color="auto"/>
                                                                                                                                  </w:divBdr>
                                                                                                                                  <w:divsChild>
                                                                                                                                    <w:div w:id="1755855503">
                                                                                                                                      <w:marLeft w:val="0"/>
                                                                                                                                      <w:marRight w:val="0"/>
                                                                                                                                      <w:marTop w:val="0"/>
                                                                                                                                      <w:marBottom w:val="0"/>
                                                                                                                                      <w:divBdr>
                                                                                                                                        <w:top w:val="none" w:sz="0" w:space="0" w:color="auto"/>
                                                                                                                                        <w:left w:val="none" w:sz="0" w:space="0" w:color="auto"/>
                                                                                                                                        <w:bottom w:val="none" w:sz="0" w:space="0" w:color="auto"/>
                                                                                                                                        <w:right w:val="none" w:sz="0" w:space="0" w:color="auto"/>
                                                                                                                                      </w:divBdr>
                                                                                                                                      <w:divsChild>
                                                                                                                                        <w:div w:id="1555387981">
                                                                                                                                          <w:marLeft w:val="0"/>
                                                                                                                                          <w:marRight w:val="0"/>
                                                                                                                                          <w:marTop w:val="0"/>
                                                                                                                                          <w:marBottom w:val="0"/>
                                                                                                                                          <w:divBdr>
                                                                                                                                            <w:top w:val="none" w:sz="0" w:space="0" w:color="auto"/>
                                                                                                                                            <w:left w:val="none" w:sz="0" w:space="0" w:color="auto"/>
                                                                                                                                            <w:bottom w:val="none" w:sz="0" w:space="0" w:color="auto"/>
                                                                                                                                            <w:right w:val="none" w:sz="0" w:space="0" w:color="auto"/>
                                                                                                                                          </w:divBdr>
                                                                                                                                          <w:divsChild>
                                                                                                                                            <w:div w:id="298657320">
                                                                                                                                              <w:marLeft w:val="0"/>
                                                                                                                                              <w:marRight w:val="0"/>
                                                                                                                                              <w:marTop w:val="0"/>
                                                                                                                                              <w:marBottom w:val="0"/>
                                                                                                                                              <w:divBdr>
                                                                                                                                                <w:top w:val="none" w:sz="0" w:space="0" w:color="auto"/>
                                                                                                                                                <w:left w:val="none" w:sz="0" w:space="0" w:color="auto"/>
                                                                                                                                                <w:bottom w:val="none" w:sz="0" w:space="0" w:color="auto"/>
                                                                                                                                                <w:right w:val="none" w:sz="0" w:space="0" w:color="auto"/>
                                                                                                                                              </w:divBdr>
                                                                                                                                              <w:divsChild>
                                                                                                                                                <w:div w:id="58399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traccar.org/"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traccar.org/"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www.datatilsynet.no/personvern-pa-ulike-omrader/internett-og-apper/webanalyse/" TargetMode="External"/><Relationship Id="rId11" Type="http://schemas.openxmlformats.org/officeDocument/2006/relationships/hyperlink" Target="http://www.traccar.org/" TargetMode="External"/><Relationship Id="rId5" Type="http://schemas.openxmlformats.org/officeDocument/2006/relationships/hyperlink" Target="https://policies.google.com/privacy?hl=en" TargetMode="Externa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flightcontest.d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9F0BC-82CC-4486-95C3-F52EFEBDD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2355</Words>
  <Characters>13428</Characters>
  <Application>Microsoft Office Word</Application>
  <DocSecurity>0</DocSecurity>
  <Lines>111</Lines>
  <Paragraphs>31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WebTV</dc:creator>
  <cp:keywords/>
  <dc:description/>
  <cp:lastModifiedBy>Frank Olaf Sem-Jacobsen</cp:lastModifiedBy>
  <cp:revision>2</cp:revision>
  <cp:lastPrinted>2020-09-19T11:14:00Z</cp:lastPrinted>
  <dcterms:created xsi:type="dcterms:W3CDTF">2021-02-14T10:09:00Z</dcterms:created>
  <dcterms:modified xsi:type="dcterms:W3CDTF">2021-02-14T10:09:00Z</dcterms:modified>
</cp:coreProperties>
</file>